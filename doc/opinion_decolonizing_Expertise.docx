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84F" w14:textId="42A77F47" w:rsidR="00534B24" w:rsidRPr="00335FD4" w:rsidRDefault="001853BA" w:rsidP="00335FD4">
      <w:pPr>
        <w:spacing w:line="480" w:lineRule="auto"/>
        <w:rPr>
          <w:rFonts w:ascii="Times New Roman" w:hAnsi="Times New Roman" w:cs="Times New Roman"/>
        </w:rPr>
      </w:pPr>
      <w:r>
        <w:rPr>
          <w:rFonts w:ascii="Times New Roman" w:hAnsi="Times New Roman" w:cs="Times New Roman"/>
        </w:rPr>
        <w:t>Decolonizing expertise</w:t>
      </w:r>
    </w:p>
    <w:p w14:paraId="0B4C321A" w14:textId="052AC4A6" w:rsidR="00534B24" w:rsidRPr="00335FD4" w:rsidRDefault="00534B24" w:rsidP="00335FD4">
      <w:pPr>
        <w:spacing w:line="480" w:lineRule="auto"/>
        <w:rPr>
          <w:rFonts w:ascii="Times New Roman" w:hAnsi="Times New Roman" w:cs="Times New Roman"/>
        </w:rPr>
      </w:pPr>
    </w:p>
    <w:p w14:paraId="56676FD6" w14:textId="20BA79EE" w:rsidR="0019387C" w:rsidRDefault="00534B24" w:rsidP="0019387C">
      <w:pPr>
        <w:spacing w:line="480" w:lineRule="auto"/>
        <w:rPr>
          <w:rFonts w:ascii="Times New Roman" w:hAnsi="Times New Roman" w:cs="Times New Roman"/>
        </w:rPr>
      </w:pPr>
      <w:r w:rsidRPr="00335FD4">
        <w:rPr>
          <w:rFonts w:ascii="Times New Roman" w:hAnsi="Times New Roman" w:cs="Times New Roman"/>
        </w:rPr>
        <w:t xml:space="preserve">In the TV show </w:t>
      </w:r>
      <w:ins w:id="0" w:author="José Alexandre Diniz FIlho" w:date="2022-08-10T16:04:00Z">
        <w:r w:rsidR="00441618">
          <w:rPr>
            <w:rFonts w:ascii="Times New Roman" w:hAnsi="Times New Roman" w:cs="Times New Roman"/>
          </w:rPr>
          <w:t>“</w:t>
        </w:r>
      </w:ins>
      <w:r w:rsidRPr="00335FD4">
        <w:rPr>
          <w:rFonts w:ascii="Times New Roman" w:hAnsi="Times New Roman" w:cs="Times New Roman"/>
        </w:rPr>
        <w:t xml:space="preserve">Better </w:t>
      </w:r>
      <w:r w:rsidR="00E91CA6">
        <w:rPr>
          <w:rFonts w:ascii="Times New Roman" w:hAnsi="Times New Roman" w:cs="Times New Roman"/>
        </w:rPr>
        <w:t>Call</w:t>
      </w:r>
      <w:r w:rsidRPr="00335FD4">
        <w:rPr>
          <w:rFonts w:ascii="Times New Roman" w:hAnsi="Times New Roman" w:cs="Times New Roman"/>
        </w:rPr>
        <w:t xml:space="preserve"> Saul</w:t>
      </w:r>
      <w:ins w:id="1" w:author="José Alexandre Diniz FIlho" w:date="2022-08-10T16:04:00Z">
        <w:r w:rsidR="00441618">
          <w:rPr>
            <w:rFonts w:ascii="Times New Roman" w:hAnsi="Times New Roman" w:cs="Times New Roman"/>
          </w:rPr>
          <w:t>”</w:t>
        </w:r>
      </w:ins>
      <w:r w:rsidRPr="00335FD4">
        <w:rPr>
          <w:rFonts w:ascii="Times New Roman" w:hAnsi="Times New Roman" w:cs="Times New Roman"/>
        </w:rPr>
        <w:t xml:space="preserve">, </w:t>
      </w:r>
      <w:r w:rsidR="00092054">
        <w:rPr>
          <w:rFonts w:ascii="Times New Roman" w:hAnsi="Times New Roman" w:cs="Times New Roman"/>
        </w:rPr>
        <w:t>Saul Goodman</w:t>
      </w:r>
      <w:r w:rsidR="008713B6">
        <w:rPr>
          <w:rFonts w:ascii="Times New Roman" w:hAnsi="Times New Roman" w:cs="Times New Roman"/>
        </w:rPr>
        <w:t>,</w:t>
      </w:r>
      <w:r w:rsidR="00092054">
        <w:rPr>
          <w:rFonts w:ascii="Times New Roman" w:hAnsi="Times New Roman" w:cs="Times New Roman"/>
        </w:rPr>
        <w:t xml:space="preserve"> an untrustworthy lawyer</w:t>
      </w:r>
      <w:r w:rsidR="008713B6">
        <w:rPr>
          <w:rFonts w:ascii="Times New Roman" w:hAnsi="Times New Roman" w:cs="Times New Roman"/>
        </w:rPr>
        <w:t>,</w:t>
      </w:r>
      <w:r w:rsidR="00092054">
        <w:rPr>
          <w:rFonts w:ascii="Times New Roman" w:hAnsi="Times New Roman" w:cs="Times New Roman"/>
        </w:rPr>
        <w:t xml:space="preserve"> discovers</w:t>
      </w:r>
      <w:r w:rsidRPr="00335FD4">
        <w:rPr>
          <w:rFonts w:ascii="Times New Roman" w:hAnsi="Times New Roman" w:cs="Times New Roman"/>
        </w:rPr>
        <w:t xml:space="preserve"> a </w:t>
      </w:r>
      <w:r w:rsidR="00150D8E">
        <w:rPr>
          <w:rFonts w:ascii="Times New Roman" w:hAnsi="Times New Roman" w:cs="Times New Roman"/>
        </w:rPr>
        <w:t>massive</w:t>
      </w:r>
      <w:r w:rsidRPr="00335FD4">
        <w:rPr>
          <w:rFonts w:ascii="Times New Roman" w:hAnsi="Times New Roman" w:cs="Times New Roman"/>
        </w:rPr>
        <w:t xml:space="preserve"> fraud case</w:t>
      </w:r>
      <w:r w:rsidR="00092054">
        <w:rPr>
          <w:rFonts w:ascii="Times New Roman" w:hAnsi="Times New Roman" w:cs="Times New Roman"/>
        </w:rPr>
        <w:t>. He</w:t>
      </w:r>
      <w:r w:rsidRPr="00335FD4">
        <w:rPr>
          <w:rFonts w:ascii="Times New Roman" w:hAnsi="Times New Roman" w:cs="Times New Roman"/>
        </w:rPr>
        <w:t xml:space="preserve"> </w:t>
      </w:r>
      <w:r w:rsidR="00E91CA6">
        <w:rPr>
          <w:rFonts w:ascii="Times New Roman" w:hAnsi="Times New Roman" w:cs="Times New Roman"/>
        </w:rPr>
        <w:t>presents</w:t>
      </w:r>
      <w:r w:rsidRPr="00335FD4">
        <w:rPr>
          <w:rFonts w:ascii="Times New Roman" w:hAnsi="Times New Roman" w:cs="Times New Roman"/>
        </w:rPr>
        <w:t xml:space="preserve"> this case to a big lawyer company </w:t>
      </w:r>
      <w:r w:rsidR="00150D8E">
        <w:rPr>
          <w:rFonts w:ascii="Times New Roman" w:hAnsi="Times New Roman" w:cs="Times New Roman"/>
        </w:rPr>
        <w:t>to</w:t>
      </w:r>
      <w:r w:rsidRPr="00335FD4">
        <w:rPr>
          <w:rFonts w:ascii="Times New Roman" w:hAnsi="Times New Roman" w:cs="Times New Roman"/>
        </w:rPr>
        <w:t xml:space="preserve"> get some help to put the case together. </w:t>
      </w:r>
      <w:r w:rsidR="00150D8E">
        <w:rPr>
          <w:rFonts w:ascii="Times New Roman" w:hAnsi="Times New Roman" w:cs="Times New Roman"/>
        </w:rPr>
        <w:t>In</w:t>
      </w:r>
      <w:r w:rsidRPr="00335FD4">
        <w:rPr>
          <w:rFonts w:ascii="Times New Roman" w:hAnsi="Times New Roman" w:cs="Times New Roman"/>
        </w:rPr>
        <w:t xml:space="preserve"> exchange </w:t>
      </w:r>
      <w:r w:rsidR="00150D8E">
        <w:rPr>
          <w:rFonts w:ascii="Times New Roman" w:hAnsi="Times New Roman" w:cs="Times New Roman"/>
        </w:rPr>
        <w:t>for bringing</w:t>
      </w:r>
      <w:r w:rsidRPr="00335FD4">
        <w:rPr>
          <w:rFonts w:ascii="Times New Roman" w:hAnsi="Times New Roman" w:cs="Times New Roman"/>
        </w:rPr>
        <w:t xml:space="preserve"> the case, </w:t>
      </w:r>
      <w:r w:rsidR="00150D8E">
        <w:rPr>
          <w:rFonts w:ascii="Times New Roman" w:hAnsi="Times New Roman" w:cs="Times New Roman"/>
        </w:rPr>
        <w:t xml:space="preserve">the head of this big company </w:t>
      </w:r>
      <w:r w:rsidR="00E91CA6">
        <w:rPr>
          <w:rFonts w:ascii="Times New Roman" w:hAnsi="Times New Roman" w:cs="Times New Roman"/>
        </w:rPr>
        <w:t>offers</w:t>
      </w:r>
      <w:r w:rsidRPr="00335FD4">
        <w:rPr>
          <w:rFonts w:ascii="Times New Roman" w:hAnsi="Times New Roman" w:cs="Times New Roman"/>
        </w:rPr>
        <w:t xml:space="preserve"> </w:t>
      </w:r>
      <w:r w:rsidR="00092054">
        <w:rPr>
          <w:rFonts w:ascii="Times New Roman" w:hAnsi="Times New Roman" w:cs="Times New Roman"/>
        </w:rPr>
        <w:t>Saul</w:t>
      </w:r>
      <w:r w:rsidRPr="00335FD4">
        <w:rPr>
          <w:rFonts w:ascii="Times New Roman" w:hAnsi="Times New Roman" w:cs="Times New Roman"/>
        </w:rPr>
        <w:t xml:space="preserve"> a fair amount of money, </w:t>
      </w:r>
      <w:r w:rsidR="00E91CA6">
        <w:rPr>
          <w:rFonts w:ascii="Times New Roman" w:hAnsi="Times New Roman" w:cs="Times New Roman"/>
        </w:rPr>
        <w:t>which</w:t>
      </w:r>
      <w:r w:rsidRPr="00335FD4">
        <w:rPr>
          <w:rFonts w:ascii="Times New Roman" w:hAnsi="Times New Roman" w:cs="Times New Roman"/>
        </w:rPr>
        <w:t xml:space="preserve"> is promptly accepted. However, </w:t>
      </w:r>
      <w:r w:rsidR="00092054">
        <w:rPr>
          <w:rFonts w:ascii="Times New Roman" w:hAnsi="Times New Roman" w:cs="Times New Roman"/>
        </w:rPr>
        <w:t>Saul requires</w:t>
      </w:r>
      <w:r w:rsidRPr="00335FD4">
        <w:rPr>
          <w:rFonts w:ascii="Times New Roman" w:hAnsi="Times New Roman" w:cs="Times New Roman"/>
        </w:rPr>
        <w:t xml:space="preserve"> one </w:t>
      </w:r>
      <w:r w:rsidR="00092054">
        <w:rPr>
          <w:rFonts w:ascii="Times New Roman" w:hAnsi="Times New Roman" w:cs="Times New Roman"/>
        </w:rPr>
        <w:t xml:space="preserve">nonnegotiable </w:t>
      </w:r>
      <w:r w:rsidRPr="00335FD4">
        <w:rPr>
          <w:rFonts w:ascii="Times New Roman" w:hAnsi="Times New Roman" w:cs="Times New Roman"/>
        </w:rPr>
        <w:t>condition: a room in</w:t>
      </w:r>
      <w:r w:rsidR="00092054">
        <w:rPr>
          <w:rFonts w:ascii="Times New Roman" w:hAnsi="Times New Roman" w:cs="Times New Roman"/>
        </w:rPr>
        <w:t xml:space="preserve"> the company so that </w:t>
      </w:r>
      <w:r w:rsidRPr="00335FD4">
        <w:rPr>
          <w:rFonts w:ascii="Times New Roman" w:hAnsi="Times New Roman" w:cs="Times New Roman"/>
        </w:rPr>
        <w:t xml:space="preserve">he can </w:t>
      </w:r>
      <w:r w:rsidR="00092054">
        <w:rPr>
          <w:rFonts w:ascii="Times New Roman" w:hAnsi="Times New Roman" w:cs="Times New Roman"/>
        </w:rPr>
        <w:t>organically</w:t>
      </w:r>
      <w:r w:rsidRPr="00335FD4">
        <w:rPr>
          <w:rFonts w:ascii="Times New Roman" w:hAnsi="Times New Roman" w:cs="Times New Roman"/>
        </w:rPr>
        <w:t xml:space="preserve"> </w:t>
      </w:r>
      <w:r w:rsidR="00092054">
        <w:rPr>
          <w:rFonts w:ascii="Times New Roman" w:hAnsi="Times New Roman" w:cs="Times New Roman"/>
        </w:rPr>
        <w:t>be part of the investigation</w:t>
      </w:r>
      <w:r w:rsidRPr="00335FD4">
        <w:rPr>
          <w:rFonts w:ascii="Times New Roman" w:hAnsi="Times New Roman" w:cs="Times New Roman"/>
        </w:rPr>
        <w:t xml:space="preserve">. The </w:t>
      </w:r>
      <w:r w:rsidR="00E47F41">
        <w:rPr>
          <w:rFonts w:ascii="Times New Roman" w:hAnsi="Times New Roman" w:cs="Times New Roman"/>
        </w:rPr>
        <w:t>company says no</w:t>
      </w:r>
      <w:r w:rsidR="004138FB" w:rsidRPr="00335FD4">
        <w:rPr>
          <w:rFonts w:ascii="Times New Roman" w:hAnsi="Times New Roman" w:cs="Times New Roman"/>
        </w:rPr>
        <w:t xml:space="preserve">, and </w:t>
      </w:r>
      <w:r w:rsidR="00092054">
        <w:rPr>
          <w:rFonts w:ascii="Times New Roman" w:hAnsi="Times New Roman" w:cs="Times New Roman"/>
        </w:rPr>
        <w:t xml:space="preserve">Saul </w:t>
      </w:r>
      <w:r w:rsidR="00E47F41">
        <w:rPr>
          <w:rFonts w:ascii="Times New Roman" w:hAnsi="Times New Roman" w:cs="Times New Roman"/>
        </w:rPr>
        <w:t>refuses</w:t>
      </w:r>
      <w:r w:rsidR="00E47F41" w:rsidRPr="00335FD4">
        <w:rPr>
          <w:rFonts w:ascii="Times New Roman" w:hAnsi="Times New Roman" w:cs="Times New Roman"/>
        </w:rPr>
        <w:t xml:space="preserve"> </w:t>
      </w:r>
      <w:r w:rsidR="004138FB" w:rsidRPr="00335FD4">
        <w:rPr>
          <w:rFonts w:ascii="Times New Roman" w:hAnsi="Times New Roman" w:cs="Times New Roman"/>
        </w:rPr>
        <w:t xml:space="preserve">the money because </w:t>
      </w:r>
      <w:r w:rsidR="009F1CAF">
        <w:rPr>
          <w:rFonts w:ascii="Times New Roman" w:hAnsi="Times New Roman" w:cs="Times New Roman"/>
        </w:rPr>
        <w:t>recognizing</w:t>
      </w:r>
      <w:r w:rsidR="004138FB" w:rsidRPr="00335FD4">
        <w:rPr>
          <w:rFonts w:ascii="Times New Roman" w:hAnsi="Times New Roman" w:cs="Times New Roman"/>
        </w:rPr>
        <w:t xml:space="preserve"> his </w:t>
      </w:r>
      <w:r w:rsidR="00EE303E">
        <w:rPr>
          <w:rFonts w:ascii="Times New Roman" w:hAnsi="Times New Roman" w:cs="Times New Roman"/>
        </w:rPr>
        <w:t xml:space="preserve">intellectual merit </w:t>
      </w:r>
      <w:r w:rsidR="004138FB" w:rsidRPr="00335FD4">
        <w:rPr>
          <w:rFonts w:ascii="Times New Roman" w:hAnsi="Times New Roman" w:cs="Times New Roman"/>
        </w:rPr>
        <w:t>in the case</w:t>
      </w:r>
      <w:r w:rsidR="00150D8E">
        <w:rPr>
          <w:rFonts w:ascii="Times New Roman" w:hAnsi="Times New Roman" w:cs="Times New Roman"/>
        </w:rPr>
        <w:t xml:space="preserve"> </w:t>
      </w:r>
      <w:r w:rsidR="00092054">
        <w:rPr>
          <w:rFonts w:ascii="Times New Roman" w:hAnsi="Times New Roman" w:cs="Times New Roman"/>
        </w:rPr>
        <w:t>was a priority</w:t>
      </w:r>
      <w:r w:rsidR="004138FB" w:rsidRPr="00335FD4">
        <w:rPr>
          <w:rFonts w:ascii="Times New Roman" w:hAnsi="Times New Roman" w:cs="Times New Roman"/>
        </w:rPr>
        <w:t>.</w:t>
      </w:r>
      <w:r w:rsidR="0019387C">
        <w:rPr>
          <w:rFonts w:ascii="Times New Roman" w:hAnsi="Times New Roman" w:cs="Times New Roman"/>
        </w:rPr>
        <w:t xml:space="preserve"> </w:t>
      </w:r>
      <w:r w:rsidR="004138FB" w:rsidRPr="00335FD4">
        <w:rPr>
          <w:rFonts w:ascii="Times New Roman" w:hAnsi="Times New Roman" w:cs="Times New Roman"/>
        </w:rPr>
        <w:t xml:space="preserve">From TV shows to real life, </w:t>
      </w:r>
      <w:r w:rsidR="00835E14">
        <w:rPr>
          <w:rFonts w:ascii="Times New Roman" w:hAnsi="Times New Roman" w:cs="Times New Roman"/>
        </w:rPr>
        <w:t>and in a very different environment than lawyer companies</w:t>
      </w:r>
      <w:r w:rsidR="008713B6">
        <w:rPr>
          <w:rFonts w:ascii="Times New Roman" w:hAnsi="Times New Roman" w:cs="Times New Roman"/>
        </w:rPr>
        <w:t>,</w:t>
      </w:r>
      <w:r w:rsidR="00835E14">
        <w:rPr>
          <w:rFonts w:ascii="Times New Roman" w:hAnsi="Times New Roman" w:cs="Times New Roman"/>
        </w:rPr>
        <w:t xml:space="preserve"> researchers in institutions from </w:t>
      </w:r>
      <w:r w:rsidR="006B3C2A">
        <w:rPr>
          <w:rFonts w:ascii="Times New Roman" w:hAnsi="Times New Roman" w:cs="Times New Roman"/>
        </w:rPr>
        <w:t xml:space="preserve">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EE303E">
        <w:rPr>
          <w:rFonts w:ascii="Times New Roman" w:hAnsi="Times New Roman" w:cs="Times New Roman"/>
        </w:rPr>
        <w:t>outh</w:t>
      </w:r>
      <w:r w:rsidR="00835E14">
        <w:rPr>
          <w:rFonts w:ascii="Times New Roman" w:hAnsi="Times New Roman" w:cs="Times New Roman"/>
        </w:rPr>
        <w:t xml:space="preserve"> </w:t>
      </w:r>
      <w:r w:rsidR="00EE303E">
        <w:rPr>
          <w:rFonts w:ascii="Times New Roman" w:hAnsi="Times New Roman" w:cs="Times New Roman"/>
        </w:rPr>
        <w:t xml:space="preserve">probably </w:t>
      </w:r>
      <w:r w:rsidR="00835E14">
        <w:rPr>
          <w:rFonts w:ascii="Times New Roman" w:hAnsi="Times New Roman" w:cs="Times New Roman"/>
        </w:rPr>
        <w:t xml:space="preserve">can </w:t>
      </w:r>
      <w:r w:rsidR="00EE303E">
        <w:rPr>
          <w:rFonts w:ascii="Times New Roman" w:hAnsi="Times New Roman" w:cs="Times New Roman"/>
        </w:rPr>
        <w:t>see the parallels with</w:t>
      </w:r>
      <w:r w:rsidR="00835E14">
        <w:rPr>
          <w:rFonts w:ascii="Times New Roman" w:hAnsi="Times New Roman" w:cs="Times New Roman"/>
        </w:rPr>
        <w:t xml:space="preserve"> the situation described before. </w:t>
      </w:r>
      <w:r w:rsidR="00150D8E">
        <w:rPr>
          <w:rFonts w:ascii="Times New Roman" w:hAnsi="Times New Roman" w:cs="Times New Roman"/>
        </w:rPr>
        <w:t>In</w:t>
      </w:r>
      <w:r w:rsidR="004138FB" w:rsidRPr="00335FD4">
        <w:rPr>
          <w:rFonts w:ascii="Times New Roman" w:hAnsi="Times New Roman" w:cs="Times New Roman"/>
        </w:rPr>
        <w:t xml:space="preserve"> </w:t>
      </w:r>
      <w:r w:rsidR="00835E14">
        <w:rPr>
          <w:rFonts w:ascii="Times New Roman" w:hAnsi="Times New Roman" w:cs="Times New Roman"/>
        </w:rPr>
        <w:t xml:space="preserve">the academic environment, </w:t>
      </w:r>
      <w:r w:rsidR="00E47F41">
        <w:rPr>
          <w:rFonts w:ascii="Times New Roman" w:hAnsi="Times New Roman" w:cs="Times New Roman"/>
        </w:rPr>
        <w:t>Global N</w:t>
      </w:r>
      <w:r w:rsidR="00835E14">
        <w:rPr>
          <w:rFonts w:ascii="Times New Roman" w:hAnsi="Times New Roman" w:cs="Times New Roman"/>
        </w:rPr>
        <w:t xml:space="preserve">orth institutions and researchers </w:t>
      </w:r>
      <w:r w:rsidR="00E47F41">
        <w:rPr>
          <w:rFonts w:ascii="Times New Roman" w:hAnsi="Times New Roman" w:cs="Times New Roman"/>
        </w:rPr>
        <w:t xml:space="preserve">have traditionally </w:t>
      </w:r>
      <w:r w:rsidR="007A28A6">
        <w:rPr>
          <w:rFonts w:ascii="Times New Roman" w:hAnsi="Times New Roman" w:cs="Times New Roman"/>
        </w:rPr>
        <w:t xml:space="preserve">led </w:t>
      </w:r>
      <w:r w:rsidR="00747C21">
        <w:rPr>
          <w:rFonts w:ascii="Times New Roman" w:hAnsi="Times New Roman" w:cs="Times New Roman"/>
        </w:rPr>
        <w:t xml:space="preserve">the </w:t>
      </w:r>
      <w:r w:rsidR="00835E14">
        <w:rPr>
          <w:rFonts w:ascii="Times New Roman" w:hAnsi="Times New Roman" w:cs="Times New Roman"/>
        </w:rPr>
        <w:t>research world</w:t>
      </w:r>
      <w:r w:rsidR="007A28A6">
        <w:rPr>
          <w:rFonts w:ascii="Times New Roman" w:hAnsi="Times New Roman" w:cs="Times New Roman"/>
        </w:rPr>
        <w:t xml:space="preserve"> for centuries, </w:t>
      </w:r>
      <w:r w:rsidR="00E47F41">
        <w:rPr>
          <w:rFonts w:ascii="Times New Roman" w:hAnsi="Times New Roman" w:cs="Times New Roman"/>
        </w:rPr>
        <w:t>extending the frontiers of scientific knowledge</w:t>
      </w:r>
      <w:ins w:id="2" w:author="José Alexandre Diniz FIlho" w:date="2022-08-10T16:06:00Z">
        <w:r w:rsidR="00441618">
          <w:rPr>
            <w:rFonts w:ascii="Times New Roman" w:hAnsi="Times New Roman" w:cs="Times New Roman"/>
          </w:rPr>
          <w:t xml:space="preserve">, even because of the old legacy of the </w:t>
        </w:r>
      </w:ins>
      <w:ins w:id="3" w:author="José Alexandre Diniz FIlho" w:date="2022-08-10T16:07:00Z">
        <w:r w:rsidR="00441618">
          <w:rPr>
            <w:rFonts w:ascii="Times New Roman" w:hAnsi="Times New Roman" w:cs="Times New Roman"/>
          </w:rPr>
          <w:t>E</w:t>
        </w:r>
      </w:ins>
      <w:ins w:id="4" w:author="José Alexandre Diniz FIlho" w:date="2022-08-10T16:06:00Z">
        <w:r w:rsidR="00441618">
          <w:rPr>
            <w:rFonts w:ascii="Times New Roman" w:hAnsi="Times New Roman" w:cs="Times New Roman"/>
          </w:rPr>
          <w:t xml:space="preserve">uropean expansion and </w:t>
        </w:r>
      </w:ins>
      <w:ins w:id="5" w:author="José Alexandre Diniz FIlho" w:date="2022-08-10T16:07:00Z">
        <w:r w:rsidR="00441618">
          <w:rPr>
            <w:rFonts w:ascii="Times New Roman" w:hAnsi="Times New Roman" w:cs="Times New Roman"/>
          </w:rPr>
          <w:t>s</w:t>
        </w:r>
      </w:ins>
      <w:ins w:id="6" w:author="José Alexandre Diniz FIlho" w:date="2022-08-10T16:06:00Z">
        <w:r w:rsidR="00441618">
          <w:rPr>
            <w:rFonts w:ascii="Times New Roman" w:hAnsi="Times New Roman" w:cs="Times New Roman"/>
          </w:rPr>
          <w:t>cientific revolutions started in the 17</w:t>
        </w:r>
      </w:ins>
      <w:ins w:id="7" w:author="José Alexandre Diniz FIlho" w:date="2022-08-10T16:07:00Z">
        <w:r w:rsidR="00441618" w:rsidRPr="00441618">
          <w:rPr>
            <w:rFonts w:ascii="Times New Roman" w:hAnsi="Times New Roman" w:cs="Times New Roman"/>
            <w:vertAlign w:val="superscript"/>
            <w:rPrChange w:id="8" w:author="José Alexandre Diniz FIlho" w:date="2022-08-10T16:07:00Z">
              <w:rPr>
                <w:rFonts w:ascii="Times New Roman" w:hAnsi="Times New Roman" w:cs="Times New Roman"/>
              </w:rPr>
            </w:rPrChange>
          </w:rPr>
          <w:t>th</w:t>
        </w:r>
        <w:r w:rsidR="00441618">
          <w:rPr>
            <w:rFonts w:ascii="Times New Roman" w:hAnsi="Times New Roman" w:cs="Times New Roman"/>
          </w:rPr>
          <w:t>-18</w:t>
        </w:r>
        <w:r w:rsidR="00441618" w:rsidRPr="00441618">
          <w:rPr>
            <w:rFonts w:ascii="Times New Roman" w:hAnsi="Times New Roman" w:cs="Times New Roman"/>
            <w:vertAlign w:val="superscript"/>
            <w:rPrChange w:id="9" w:author="José Alexandre Diniz FIlho" w:date="2022-08-10T16:07:00Z">
              <w:rPr>
                <w:rFonts w:ascii="Times New Roman" w:hAnsi="Times New Roman" w:cs="Times New Roman"/>
              </w:rPr>
            </w:rPrChange>
          </w:rPr>
          <w:t>th</w:t>
        </w:r>
        <w:r w:rsidR="00441618">
          <w:rPr>
            <w:rFonts w:ascii="Times New Roman" w:hAnsi="Times New Roman" w:cs="Times New Roman"/>
          </w:rPr>
          <w:t xml:space="preserve"> centuries</w:t>
        </w:r>
      </w:ins>
      <w:r w:rsidR="007A28A6">
        <w:rPr>
          <w:rFonts w:ascii="Times New Roman" w:hAnsi="Times New Roman" w:cs="Times New Roman"/>
        </w:rPr>
        <w:t>.</w:t>
      </w:r>
      <w:r w:rsidR="00835E14">
        <w:rPr>
          <w:rFonts w:ascii="Times New Roman" w:hAnsi="Times New Roman" w:cs="Times New Roman"/>
        </w:rPr>
        <w:t xml:space="preserve"> </w:t>
      </w:r>
      <w:r w:rsidR="007A28A6">
        <w:rPr>
          <w:rFonts w:ascii="Times New Roman" w:hAnsi="Times New Roman" w:cs="Times New Roman"/>
        </w:rPr>
        <w:t xml:space="preserve">Scientific research in the </w:t>
      </w:r>
      <w:r w:rsidR="00E47F41">
        <w:rPr>
          <w:rFonts w:ascii="Times New Roman" w:hAnsi="Times New Roman" w:cs="Times New Roman"/>
        </w:rPr>
        <w:t>G</w:t>
      </w:r>
      <w:r w:rsidR="00835E14">
        <w:rPr>
          <w:rFonts w:ascii="Times New Roman" w:hAnsi="Times New Roman" w:cs="Times New Roman"/>
        </w:rPr>
        <w:t xml:space="preserve">lobal </w:t>
      </w:r>
      <w:r w:rsidR="00E47F41">
        <w:rPr>
          <w:rFonts w:ascii="Times New Roman" w:hAnsi="Times New Roman" w:cs="Times New Roman"/>
        </w:rPr>
        <w:t>S</w:t>
      </w:r>
      <w:r w:rsidR="00835E14">
        <w:rPr>
          <w:rFonts w:ascii="Times New Roman" w:hAnsi="Times New Roman" w:cs="Times New Roman"/>
        </w:rPr>
        <w:t xml:space="preserve">outh </w:t>
      </w:r>
      <w:r w:rsidR="007A28A6">
        <w:rPr>
          <w:rFonts w:ascii="Times New Roman" w:hAnsi="Times New Roman" w:cs="Times New Roman"/>
        </w:rPr>
        <w:t>is often seen as peripherical, and Southern researchers struggle to</w:t>
      </w:r>
      <w:r w:rsidR="00835E14">
        <w:rPr>
          <w:rFonts w:ascii="Times New Roman" w:hAnsi="Times New Roman" w:cs="Times New Roman"/>
        </w:rPr>
        <w:t xml:space="preserve"> </w:t>
      </w:r>
      <w:r w:rsidR="007A28A6">
        <w:rPr>
          <w:rFonts w:ascii="Times New Roman" w:hAnsi="Times New Roman" w:cs="Times New Roman"/>
        </w:rPr>
        <w:t>find</w:t>
      </w:r>
      <w:r w:rsidR="00E47F41">
        <w:rPr>
          <w:rFonts w:ascii="Times New Roman" w:hAnsi="Times New Roman" w:cs="Times New Roman"/>
        </w:rPr>
        <w:t xml:space="preserve"> </w:t>
      </w:r>
      <w:r w:rsidR="00835E14">
        <w:rPr>
          <w:rFonts w:ascii="Times New Roman" w:hAnsi="Times New Roman" w:cs="Times New Roman"/>
        </w:rPr>
        <w:t>recognition</w:t>
      </w:r>
      <w:r w:rsidR="00EE303E">
        <w:rPr>
          <w:rFonts w:ascii="Times New Roman" w:hAnsi="Times New Roman" w:cs="Times New Roman"/>
        </w:rPr>
        <w:t xml:space="preserve"> and intellectual approval</w:t>
      </w:r>
      <w:r w:rsidR="007A28A6">
        <w:rPr>
          <w:rFonts w:ascii="Times New Roman" w:hAnsi="Times New Roman" w:cs="Times New Roman"/>
        </w:rPr>
        <w:t xml:space="preserve"> from the </w:t>
      </w:r>
      <w:r w:rsidR="005E5E7E">
        <w:rPr>
          <w:rFonts w:ascii="Times New Roman" w:hAnsi="Times New Roman" w:cs="Times New Roman"/>
        </w:rPr>
        <w:t>North</w:t>
      </w:r>
      <w:r w:rsidR="004138FB" w:rsidRPr="00335FD4">
        <w:rPr>
          <w:rFonts w:ascii="Times New Roman" w:hAnsi="Times New Roman" w:cs="Times New Roman"/>
        </w:rPr>
        <w:t>.</w:t>
      </w:r>
    </w:p>
    <w:p w14:paraId="2B8E6E56" w14:textId="4945F3B4" w:rsidR="00595FE9" w:rsidRDefault="0019387C" w:rsidP="0010356A">
      <w:pPr>
        <w:spacing w:line="480" w:lineRule="auto"/>
        <w:ind w:firstLine="720"/>
        <w:rPr>
          <w:rFonts w:ascii="Times New Roman" w:hAnsi="Times New Roman" w:cs="Times New Roman"/>
        </w:rPr>
      </w:pPr>
      <w:r>
        <w:rPr>
          <w:rFonts w:ascii="Times New Roman" w:hAnsi="Times New Roman" w:cs="Times New Roman"/>
        </w:rPr>
        <w:t xml:space="preserve">In the last ten years, concerns about diversification, equality, and inclusion in the academic environment have grown [ref], mainly towards the direction of increasing the </w:t>
      </w:r>
      <w:r w:rsidR="009F1CAF">
        <w:rPr>
          <w:rFonts w:ascii="Times New Roman" w:hAnsi="Times New Roman" w:cs="Times New Roman"/>
        </w:rPr>
        <w:t>diversity in research environments by stimulating</w:t>
      </w:r>
      <w:r>
        <w:rPr>
          <w:rFonts w:ascii="Times New Roman" w:hAnsi="Times New Roman" w:cs="Times New Roman"/>
        </w:rPr>
        <w:t xml:space="preserve"> researchers from underrepresented groups (women, </w:t>
      </w:r>
      <w:r w:rsidR="00407CA8">
        <w:rPr>
          <w:rFonts w:ascii="Times New Roman" w:hAnsi="Times New Roman" w:cs="Times New Roman"/>
        </w:rPr>
        <w:t xml:space="preserve">Global </w:t>
      </w:r>
      <w:r w:rsidR="00747C21">
        <w:rPr>
          <w:rFonts w:ascii="Times New Roman" w:hAnsi="Times New Roman" w:cs="Times New Roman"/>
        </w:rPr>
        <w:t>south</w:t>
      </w:r>
      <w:r>
        <w:rPr>
          <w:rFonts w:ascii="Times New Roman" w:hAnsi="Times New Roman" w:cs="Times New Roman"/>
        </w:rPr>
        <w:t>, LGBTQI+, black</w:t>
      </w:r>
      <w:r w:rsidR="00747C21">
        <w:rPr>
          <w:rFonts w:ascii="Times New Roman" w:hAnsi="Times New Roman" w:cs="Times New Roman"/>
        </w:rPr>
        <w:t xml:space="preserve"> people</w:t>
      </w:r>
      <w:r w:rsidR="005D6954">
        <w:rPr>
          <w:rFonts w:ascii="Times New Roman" w:hAnsi="Times New Roman" w:cs="Times New Roman"/>
        </w:rPr>
        <w:t>,</w:t>
      </w:r>
      <w:r>
        <w:rPr>
          <w:rFonts w:ascii="Times New Roman" w:hAnsi="Times New Roman" w:cs="Times New Roman"/>
        </w:rPr>
        <w:t xml:space="preserve"> to cite a few) </w:t>
      </w:r>
      <w:commentRangeStart w:id="10"/>
      <w:commentRangeStart w:id="11"/>
      <w:r>
        <w:rPr>
          <w:rFonts w:ascii="Times New Roman" w:hAnsi="Times New Roman" w:cs="Times New Roman"/>
        </w:rPr>
        <w:t xml:space="preserve">in research institutes and universities of the </w:t>
      </w:r>
      <w:r w:rsidR="00747C21">
        <w:rPr>
          <w:rFonts w:ascii="Times New Roman" w:hAnsi="Times New Roman" w:cs="Times New Roman"/>
        </w:rPr>
        <w:t>G</w:t>
      </w:r>
      <w:r>
        <w:rPr>
          <w:rFonts w:ascii="Times New Roman" w:hAnsi="Times New Roman" w:cs="Times New Roman"/>
        </w:rPr>
        <w:t xml:space="preserve">lobal </w:t>
      </w:r>
      <w:r w:rsidR="005E5E7E">
        <w:rPr>
          <w:rFonts w:ascii="Times New Roman" w:hAnsi="Times New Roman" w:cs="Times New Roman"/>
        </w:rPr>
        <w:t>North</w:t>
      </w:r>
      <w:commentRangeEnd w:id="10"/>
      <w:r w:rsidR="00441618">
        <w:rPr>
          <w:rStyle w:val="CommentReference"/>
        </w:rPr>
        <w:commentReference w:id="10"/>
      </w:r>
      <w:commentRangeEnd w:id="11"/>
      <w:r w:rsidR="0029242E">
        <w:rPr>
          <w:rStyle w:val="CommentReference"/>
        </w:rPr>
        <w:commentReference w:id="11"/>
      </w:r>
      <w:r>
        <w:rPr>
          <w:rFonts w:ascii="Times New Roman" w:hAnsi="Times New Roman" w:cs="Times New Roman"/>
        </w:rPr>
        <w:t xml:space="preserve">. </w:t>
      </w:r>
      <w:r w:rsidR="009F1CAF">
        <w:rPr>
          <w:rFonts w:ascii="Times New Roman" w:hAnsi="Times New Roman" w:cs="Times New Roman"/>
        </w:rPr>
        <w:t>Nowadays, i</w:t>
      </w:r>
      <w:r w:rsidR="00E52060">
        <w:rPr>
          <w:rFonts w:ascii="Times New Roman" w:hAnsi="Times New Roman" w:cs="Times New Roman"/>
        </w:rPr>
        <w:t xml:space="preserve">t is rare to find a call that does not contain </w:t>
      </w:r>
      <w:del w:id="12" w:author="José Alexandre Diniz FIlho" w:date="2022-08-10T16:08:00Z">
        <w:r w:rsidR="00EE303E" w:rsidDel="00441618">
          <w:rPr>
            <w:rFonts w:ascii="Times New Roman" w:hAnsi="Times New Roman" w:cs="Times New Roman"/>
          </w:rPr>
          <w:delText>the</w:delText>
        </w:r>
      </w:del>
      <w:r w:rsidR="00EE303E">
        <w:rPr>
          <w:rFonts w:ascii="Times New Roman" w:hAnsi="Times New Roman" w:cs="Times New Roman"/>
        </w:rPr>
        <w:t xml:space="preserve"> </w:t>
      </w:r>
      <w:r w:rsidR="00E52060">
        <w:rPr>
          <w:rFonts w:ascii="Times New Roman" w:hAnsi="Times New Roman" w:cs="Times New Roman"/>
        </w:rPr>
        <w:t>statement</w:t>
      </w:r>
      <w:ins w:id="13" w:author="José Alexandre Diniz FIlho" w:date="2022-08-10T16:08:00Z">
        <w:r w:rsidR="00441618">
          <w:rPr>
            <w:rFonts w:ascii="Times New Roman" w:hAnsi="Times New Roman" w:cs="Times New Roman"/>
          </w:rPr>
          <w:t>s like</w:t>
        </w:r>
      </w:ins>
      <w:r w:rsidR="00E52060">
        <w:rPr>
          <w:rFonts w:ascii="Times New Roman" w:hAnsi="Times New Roman" w:cs="Times New Roman"/>
        </w:rPr>
        <w:t xml:space="preserve"> “We </w:t>
      </w:r>
      <w:r w:rsidR="00DD743C">
        <w:rPr>
          <w:rFonts w:ascii="Times New Roman" w:hAnsi="Times New Roman" w:cs="Times New Roman"/>
        </w:rPr>
        <w:t>highly encourage applicants from underrepresented backgrounds…</w:t>
      </w:r>
      <w:r w:rsidR="00E52060">
        <w:rPr>
          <w:rFonts w:ascii="Times New Roman" w:hAnsi="Times New Roman" w:cs="Times New Roman"/>
        </w:rPr>
        <w:t>”</w:t>
      </w:r>
      <w:r w:rsidR="00DD743C">
        <w:rPr>
          <w:rFonts w:ascii="Times New Roman" w:hAnsi="Times New Roman" w:cs="Times New Roman"/>
        </w:rPr>
        <w:t xml:space="preserve">. While we acknowledge that </w:t>
      </w:r>
      <w:r w:rsidR="00B90B48">
        <w:rPr>
          <w:rFonts w:ascii="Times New Roman" w:hAnsi="Times New Roman" w:cs="Times New Roman"/>
        </w:rPr>
        <w:t xml:space="preserve">efforts to build inclusive teams are one of the pillars toward decolonization of science </w:t>
      </w:r>
      <w:r w:rsidR="00B90B48">
        <w:rPr>
          <w:rFonts w:ascii="Times New Roman" w:hAnsi="Times New Roman" w:cs="Times New Roman"/>
        </w:rPr>
        <w:fldChar w:fldCharType="begin"/>
      </w:r>
      <w:r w:rsidR="00B90B48">
        <w:rPr>
          <w:rFonts w:ascii="Times New Roman" w:hAnsi="Times New Roman" w:cs="Times New Roman"/>
        </w:rPr>
        <w:instrText xml:space="preserve"> ADDIN ZOTERO_ITEM CSL_CITATION {"citationID":"gdeMBugO","properties":{"formattedCitation":"\\super 1\\nosupersub{}","plainCitation":"1","noteIndex":0},"citationItems":[{"id":2177,"uris":["http://zotero.org/users/9795555/items/GPIJETJE"],"itemData":{"id":2177,"type":"article-journal","abstract":"Ecological research and practice are crucial to understanding and guiding more positive relationships between people and ecosystems. However, ecology as a discipline and the diversity of those who call themselves ecologists have also been shaped and held back by often exclusionary Western approaches to knowing and doing ecology. To overcome these historical constraints and to make ecology inclusive of the diverse peoples inhabiting Earth’s varied ecosystems, ecologists must expand their knowledge, both in theory and practice, to incorporate varied perspectives, approaches and interpretations from, with and within the natural environment and across global systems. We outline five shifts that could help to transform academic ecological practice: decolonize your mind; know your histories; decolonize access; decolonize expertise; and practise ethical ecology in inclusive teams. We challenge the discipline to become more inclusive, creative and ethical at a moment when the perils of entrenched thinking have never been clearer. The authors outline five decolonizing shifts that could help to transform academic ecological practice, challenging the discipline to become more inclusive, creative and ethical.","container-title":"Nature Ecology &amp; Evolution","DOI":"10.1038/s41559-021-01460-w","ISSN":"2397-334X","note":"publisher: Springer US","title":"Decoloniality and anti-oppressive practices for a more ethical ecology","URL":"http://dx.doi.org/10.1038/s41559-021-01460-w","author":[{"family":"Trisos","given":"Christopher H."},{"family":"Auerbach","given":"Jess"},{"family":"Katti","given":"Madhusudan"}],"issued":{"date-parts":[["2021"]]}}}],"schema":"https://github.com/citation-style-language/schema/raw/master/csl-citation.json"} </w:instrText>
      </w:r>
      <w:r w:rsidR="00B90B48">
        <w:rPr>
          <w:rFonts w:ascii="Times New Roman" w:hAnsi="Times New Roman" w:cs="Times New Roman"/>
        </w:rPr>
        <w:fldChar w:fldCharType="separate"/>
      </w:r>
      <w:r w:rsidR="00B90B48" w:rsidRPr="00B90B48">
        <w:rPr>
          <w:rFonts w:ascii="Times New Roman" w:hAnsi="Times New Roman" w:cs="Times New Roman"/>
          <w:vertAlign w:val="superscript"/>
        </w:rPr>
        <w:t>1</w:t>
      </w:r>
      <w:r w:rsidR="00B90B48">
        <w:rPr>
          <w:rFonts w:ascii="Times New Roman" w:hAnsi="Times New Roman" w:cs="Times New Roman"/>
        </w:rPr>
        <w:fldChar w:fldCharType="end"/>
      </w:r>
      <w:r w:rsidR="00DD743C">
        <w:rPr>
          <w:rFonts w:ascii="Times New Roman" w:hAnsi="Times New Roman" w:cs="Times New Roman"/>
        </w:rPr>
        <w:t xml:space="preserve">, we </w:t>
      </w:r>
      <w:r w:rsidR="009F1CAF">
        <w:rPr>
          <w:rFonts w:ascii="Times New Roman" w:hAnsi="Times New Roman" w:cs="Times New Roman"/>
        </w:rPr>
        <w:t xml:space="preserve">also </w:t>
      </w:r>
      <w:r w:rsidR="009F1CAF">
        <w:rPr>
          <w:rFonts w:ascii="Times New Roman" w:hAnsi="Times New Roman" w:cs="Times New Roman"/>
        </w:rPr>
        <w:lastRenderedPageBreak/>
        <w:t xml:space="preserve">believe that </w:t>
      </w:r>
      <w:r w:rsidR="00DD743C">
        <w:rPr>
          <w:rFonts w:ascii="Times New Roman" w:hAnsi="Times New Roman" w:cs="Times New Roman"/>
        </w:rPr>
        <w:t xml:space="preserve">this </w:t>
      </w:r>
      <w:r w:rsidR="00B90B48">
        <w:rPr>
          <w:rFonts w:ascii="Times New Roman" w:hAnsi="Times New Roman" w:cs="Times New Roman"/>
        </w:rPr>
        <w:t xml:space="preserve">action alone </w:t>
      </w:r>
      <w:r w:rsidR="00DD743C">
        <w:rPr>
          <w:rFonts w:ascii="Times New Roman" w:hAnsi="Times New Roman" w:cs="Times New Roman"/>
        </w:rPr>
        <w:t xml:space="preserve">does not change the </w:t>
      </w:r>
      <w:r w:rsidR="00DD743C" w:rsidRPr="00B90B48">
        <w:rPr>
          <w:rFonts w:ascii="Times New Roman" w:hAnsi="Times New Roman" w:cs="Times New Roman"/>
          <w:i/>
          <w:iCs/>
        </w:rPr>
        <w:t>status quo</w:t>
      </w:r>
      <w:r w:rsidR="00DD743C">
        <w:rPr>
          <w:rFonts w:ascii="Times New Roman" w:hAnsi="Times New Roman" w:cs="Times New Roman"/>
        </w:rPr>
        <w:t xml:space="preserve"> of </w:t>
      </w:r>
      <w:r w:rsidR="009F1CAF">
        <w:rPr>
          <w:rFonts w:ascii="Times New Roman" w:hAnsi="Times New Roman" w:cs="Times New Roman"/>
        </w:rPr>
        <w:t>science</w:t>
      </w:r>
      <w:r w:rsidR="00DD743C">
        <w:rPr>
          <w:rFonts w:ascii="Times New Roman" w:hAnsi="Times New Roman" w:cs="Times New Roman"/>
        </w:rPr>
        <w:t xml:space="preserve">, in which researchers from </w:t>
      </w:r>
      <w:r w:rsidR="00B90B48">
        <w:rPr>
          <w:rFonts w:ascii="Times New Roman" w:hAnsi="Times New Roman" w:cs="Times New Roman"/>
        </w:rPr>
        <w:t xml:space="preserve">the </w:t>
      </w:r>
      <w:r w:rsidR="00DD743C">
        <w:rPr>
          <w:rFonts w:ascii="Times New Roman" w:hAnsi="Times New Roman" w:cs="Times New Roman"/>
        </w:rPr>
        <w:t xml:space="preserve">global </w:t>
      </w:r>
      <w:r w:rsidR="005E5E7E">
        <w:rPr>
          <w:rFonts w:ascii="Times New Roman" w:hAnsi="Times New Roman" w:cs="Times New Roman"/>
        </w:rPr>
        <w:t>North</w:t>
      </w:r>
      <w:r w:rsidR="00DD743C">
        <w:rPr>
          <w:rFonts w:ascii="Times New Roman" w:hAnsi="Times New Roman" w:cs="Times New Roman"/>
        </w:rPr>
        <w:t xml:space="preserve"> are viewed as experts while </w:t>
      </w:r>
      <w:r w:rsidR="00B90B48">
        <w:rPr>
          <w:rFonts w:ascii="Times New Roman" w:hAnsi="Times New Roman" w:cs="Times New Roman"/>
        </w:rPr>
        <w:t xml:space="preserve">researchers from </w:t>
      </w:r>
      <w:r w:rsidR="005D6954">
        <w:rPr>
          <w:rFonts w:ascii="Times New Roman" w:hAnsi="Times New Roman" w:cs="Times New Roman"/>
        </w:rPr>
        <w:t xml:space="preserve">the </w:t>
      </w:r>
      <w:r w:rsidR="00DD743C">
        <w:rPr>
          <w:rFonts w:ascii="Times New Roman" w:hAnsi="Times New Roman" w:cs="Times New Roman"/>
        </w:rPr>
        <w:t>global south</w:t>
      </w:r>
      <w:r w:rsidR="00B90B48">
        <w:rPr>
          <w:rFonts w:ascii="Times New Roman" w:hAnsi="Times New Roman" w:cs="Times New Roman"/>
        </w:rPr>
        <w:t xml:space="preserve"> are seeing as rare exceptions of scientific authority</w:t>
      </w:r>
      <w:r w:rsidR="00385E2B">
        <w:rPr>
          <w:rFonts w:ascii="Times New Roman" w:hAnsi="Times New Roman" w:cs="Times New Roman"/>
        </w:rPr>
        <w:t>, or even doing untrustworthy science (like Saul Goodman)</w:t>
      </w:r>
      <w:r w:rsidR="00DD743C">
        <w:rPr>
          <w:rFonts w:ascii="Times New Roman" w:hAnsi="Times New Roman" w:cs="Times New Roman"/>
        </w:rPr>
        <w:t xml:space="preserve">. </w:t>
      </w:r>
      <w:r w:rsidR="001940D3">
        <w:rPr>
          <w:rFonts w:ascii="Times New Roman" w:hAnsi="Times New Roman" w:cs="Times New Roman"/>
        </w:rPr>
        <w:t>E</w:t>
      </w:r>
      <w:r w:rsidR="004A59FA">
        <w:rPr>
          <w:rFonts w:ascii="Times New Roman" w:hAnsi="Times New Roman" w:cs="Times New Roman"/>
        </w:rPr>
        <w:t xml:space="preserve">xpertise colonization </w:t>
      </w:r>
      <w:r w:rsidR="00385E2B">
        <w:rPr>
          <w:rFonts w:ascii="Times New Roman" w:hAnsi="Times New Roman" w:cs="Times New Roman"/>
        </w:rPr>
        <w:t xml:space="preserve">manifest in different instances. One is the </w:t>
      </w:r>
      <w:r w:rsidR="00595FE9">
        <w:rPr>
          <w:rFonts w:ascii="Times New Roman" w:hAnsi="Times New Roman" w:cs="Times New Roman"/>
        </w:rPr>
        <w:t>citation bias towards global north researchers</w:t>
      </w:r>
      <w:r w:rsidR="00385E2B">
        <w:rPr>
          <w:rFonts w:ascii="Times New Roman" w:hAnsi="Times New Roman" w:cs="Times New Roman"/>
        </w:rPr>
        <w:t>.</w:t>
      </w:r>
      <w:r w:rsidR="004E6376">
        <w:rPr>
          <w:rFonts w:ascii="Times New Roman" w:hAnsi="Times New Roman" w:cs="Times New Roman"/>
        </w:rPr>
        <w:t xml:space="preserve"> </w:t>
      </w:r>
      <w:r w:rsidR="00385E2B">
        <w:rPr>
          <w:rFonts w:ascii="Times New Roman" w:hAnsi="Times New Roman" w:cs="Times New Roman"/>
        </w:rPr>
        <w:t>Another example is</w:t>
      </w:r>
      <w:r w:rsidR="00595FE9">
        <w:rPr>
          <w:rFonts w:ascii="Times New Roman" w:hAnsi="Times New Roman" w:cs="Times New Roman"/>
        </w:rPr>
        <w:t xml:space="preserve"> the underrepresentation</w:t>
      </w:r>
      <w:r w:rsidR="00385E2B">
        <w:rPr>
          <w:rFonts w:ascii="Times New Roman" w:hAnsi="Times New Roman" w:cs="Times New Roman"/>
        </w:rPr>
        <w:t xml:space="preserve"> (not to cite cases of complete </w:t>
      </w:r>
      <w:r w:rsidR="001940D3">
        <w:rPr>
          <w:rFonts w:ascii="Times New Roman" w:hAnsi="Times New Roman" w:cs="Times New Roman"/>
        </w:rPr>
        <w:t>lack of recognition</w:t>
      </w:r>
      <w:r w:rsidR="00385E2B">
        <w:rPr>
          <w:rFonts w:ascii="Times New Roman" w:hAnsi="Times New Roman" w:cs="Times New Roman"/>
        </w:rPr>
        <w:t>)</w:t>
      </w:r>
      <w:r w:rsidR="00595FE9">
        <w:rPr>
          <w:rFonts w:ascii="Times New Roman" w:hAnsi="Times New Roman" w:cs="Times New Roman"/>
        </w:rPr>
        <w:t xml:space="preserve"> of scientists from the global south as plenary speakers or even their presence in conferences</w:t>
      </w:r>
      <w:r w:rsidR="004A59FA">
        <w:rPr>
          <w:rFonts w:ascii="Times New Roman" w:hAnsi="Times New Roman" w:cs="Times New Roman"/>
        </w:rPr>
        <w:t xml:space="preserve">, </w:t>
      </w:r>
      <w:r w:rsidR="004E6376">
        <w:rPr>
          <w:rFonts w:ascii="Times New Roman" w:hAnsi="Times New Roman" w:cs="Times New Roman"/>
        </w:rPr>
        <w:t xml:space="preserve">and editorial boards of traditional journals, only </w:t>
      </w:r>
      <w:r w:rsidR="004A59FA">
        <w:rPr>
          <w:rFonts w:ascii="Times New Roman" w:hAnsi="Times New Roman" w:cs="Times New Roman"/>
        </w:rPr>
        <w:t>to cite a few</w:t>
      </w:r>
      <w:r w:rsidR="00595FE9">
        <w:rPr>
          <w:rFonts w:ascii="Times New Roman" w:hAnsi="Times New Roman" w:cs="Times New Roman"/>
        </w:rPr>
        <w:t>. Like in Lord of The Rings’ famous quotation “</w:t>
      </w:r>
      <w:r w:rsidR="004E6376">
        <w:rPr>
          <w:rFonts w:ascii="Times New Roman" w:hAnsi="Times New Roman" w:cs="Times New Roman"/>
        </w:rPr>
        <w:t xml:space="preserve">the </w:t>
      </w:r>
      <w:r w:rsidR="00595FE9">
        <w:rPr>
          <w:rFonts w:ascii="Times New Roman" w:hAnsi="Times New Roman" w:cs="Times New Roman"/>
        </w:rPr>
        <w:t>one ring to rule them all” we</w:t>
      </w:r>
      <w:r w:rsidR="00385E2B">
        <w:rPr>
          <w:rFonts w:ascii="Times New Roman" w:hAnsi="Times New Roman" w:cs="Times New Roman"/>
        </w:rPr>
        <w:t xml:space="preserve"> still</w:t>
      </w:r>
      <w:r w:rsidR="00595FE9">
        <w:rPr>
          <w:rFonts w:ascii="Times New Roman" w:hAnsi="Times New Roman" w:cs="Times New Roman"/>
        </w:rPr>
        <w:t xml:space="preserve"> live a type of “</w:t>
      </w:r>
      <w:r w:rsidR="004E6376">
        <w:rPr>
          <w:rFonts w:ascii="Times New Roman" w:hAnsi="Times New Roman" w:cs="Times New Roman"/>
        </w:rPr>
        <w:t xml:space="preserve">the </w:t>
      </w:r>
      <w:r w:rsidR="00595FE9">
        <w:rPr>
          <w:rFonts w:ascii="Times New Roman" w:hAnsi="Times New Roman" w:cs="Times New Roman"/>
        </w:rPr>
        <w:t>one knowledge to rule them all</w:t>
      </w:r>
      <w:r w:rsidR="005E5E7E">
        <w:rPr>
          <w:rFonts w:ascii="Times New Roman" w:hAnsi="Times New Roman" w:cs="Times New Roman"/>
        </w:rPr>
        <w:t>,”</w:t>
      </w:r>
      <w:r w:rsidR="004A59FA">
        <w:rPr>
          <w:rFonts w:ascii="Times New Roman" w:hAnsi="Times New Roman" w:cs="Times New Roman"/>
        </w:rPr>
        <w:t xml:space="preserve"> and as we know, the path to</w:t>
      </w:r>
      <w:ins w:id="14" w:author="Gabriel Nakamura" w:date="2023-01-06T11:09:00Z">
        <w:r w:rsidR="00A92FFD">
          <w:rPr>
            <w:rFonts w:ascii="Times New Roman" w:hAnsi="Times New Roman" w:cs="Times New Roman"/>
          </w:rPr>
          <w:t xml:space="preserve"> take the ring to</w:t>
        </w:r>
      </w:ins>
      <w:r w:rsidR="004A59FA">
        <w:rPr>
          <w:rFonts w:ascii="Times New Roman" w:hAnsi="Times New Roman" w:cs="Times New Roman"/>
        </w:rPr>
        <w:t xml:space="preserve"> </w:t>
      </w:r>
      <w:r w:rsidR="005A1B7F">
        <w:rPr>
          <w:rFonts w:ascii="Times New Roman" w:hAnsi="Times New Roman" w:cs="Times New Roman"/>
        </w:rPr>
        <w:t xml:space="preserve">Mordor </w:t>
      </w:r>
      <w:r w:rsidR="00F1710E">
        <w:rPr>
          <w:rFonts w:ascii="Times New Roman" w:hAnsi="Times New Roman" w:cs="Times New Roman"/>
        </w:rPr>
        <w:t xml:space="preserve">(or academic decolonization) </w:t>
      </w:r>
      <w:r w:rsidR="004A59FA">
        <w:rPr>
          <w:rFonts w:ascii="Times New Roman" w:hAnsi="Times New Roman" w:cs="Times New Roman"/>
        </w:rPr>
        <w:t>is not easy</w:t>
      </w:r>
      <w:r w:rsidR="00595FE9">
        <w:rPr>
          <w:rFonts w:ascii="Times New Roman" w:hAnsi="Times New Roman" w:cs="Times New Roman"/>
        </w:rPr>
        <w:t>.</w:t>
      </w:r>
    </w:p>
    <w:p w14:paraId="61CDBB32" w14:textId="6F126910" w:rsidR="00A41FA2" w:rsidRDefault="002F52B7" w:rsidP="00A521BE">
      <w:pPr>
        <w:spacing w:line="480" w:lineRule="auto"/>
        <w:ind w:firstLine="720"/>
        <w:rPr>
          <w:rFonts w:ascii="Times New Roman" w:hAnsi="Times New Roman" w:cs="Times New Roman"/>
        </w:rPr>
      </w:pPr>
      <w:r>
        <w:rPr>
          <w:rFonts w:ascii="Times New Roman" w:hAnsi="Times New Roman" w:cs="Times New Roman"/>
        </w:rPr>
        <w:t xml:space="preserve">While we acknowledge </w:t>
      </w:r>
      <w:r w:rsidR="005F3B8C">
        <w:rPr>
          <w:rFonts w:ascii="Times New Roman" w:hAnsi="Times New Roman" w:cs="Times New Roman"/>
        </w:rPr>
        <w:t xml:space="preserve">some </w:t>
      </w:r>
      <w:r>
        <w:rPr>
          <w:rFonts w:ascii="Times New Roman" w:hAnsi="Times New Roman" w:cs="Times New Roman"/>
        </w:rPr>
        <w:t xml:space="preserve">progress </w:t>
      </w:r>
      <w:r w:rsidR="001940D3">
        <w:rPr>
          <w:rFonts w:ascii="Times New Roman" w:hAnsi="Times New Roman" w:cs="Times New Roman"/>
        </w:rPr>
        <w:t xml:space="preserve">represented by </w:t>
      </w:r>
      <w:r>
        <w:rPr>
          <w:rFonts w:ascii="Times New Roman" w:hAnsi="Times New Roman" w:cs="Times New Roman"/>
        </w:rPr>
        <w:t>positive interventions to increase</w:t>
      </w:r>
      <w:r w:rsidR="00595FE9">
        <w:rPr>
          <w:rFonts w:ascii="Times New Roman" w:hAnsi="Times New Roman" w:cs="Times New Roman"/>
        </w:rPr>
        <w:t xml:space="preserve"> diversity, equity</w:t>
      </w:r>
      <w:r>
        <w:rPr>
          <w:rFonts w:ascii="Times New Roman" w:hAnsi="Times New Roman" w:cs="Times New Roman"/>
        </w:rPr>
        <w:t>,</w:t>
      </w:r>
      <w:r w:rsidR="00595FE9">
        <w:rPr>
          <w:rFonts w:ascii="Times New Roman" w:hAnsi="Times New Roman" w:cs="Times New Roman"/>
        </w:rPr>
        <w:t xml:space="preserve"> and inclusion </w:t>
      </w:r>
      <w:r w:rsidR="00F1710E">
        <w:rPr>
          <w:rFonts w:ascii="Times New Roman" w:hAnsi="Times New Roman" w:cs="Times New Roman"/>
        </w:rPr>
        <w:t xml:space="preserve">(DEI) </w:t>
      </w:r>
      <w:r w:rsidR="00595FE9">
        <w:rPr>
          <w:rFonts w:ascii="Times New Roman" w:hAnsi="Times New Roman" w:cs="Times New Roman"/>
        </w:rPr>
        <w:t>in science</w:t>
      </w:r>
      <w:r>
        <w:rPr>
          <w:rFonts w:ascii="Times New Roman" w:hAnsi="Times New Roman" w:cs="Times New Roman"/>
        </w:rPr>
        <w:t xml:space="preserve">, </w:t>
      </w:r>
      <w:r w:rsidR="005F3B8C">
        <w:rPr>
          <w:rFonts w:ascii="Times New Roman" w:hAnsi="Times New Roman" w:cs="Times New Roman"/>
        </w:rPr>
        <w:t>as mentioned above,</w:t>
      </w:r>
      <w:r>
        <w:rPr>
          <w:rFonts w:ascii="Times New Roman" w:hAnsi="Times New Roman" w:cs="Times New Roman"/>
        </w:rPr>
        <w:t xml:space="preserve"> </w:t>
      </w:r>
      <w:r w:rsidR="00DD743C">
        <w:rPr>
          <w:rFonts w:ascii="Times New Roman" w:hAnsi="Times New Roman" w:cs="Times New Roman"/>
        </w:rPr>
        <w:t xml:space="preserve">little or nothing has been done </w:t>
      </w:r>
      <w:r w:rsidR="005D6954">
        <w:rPr>
          <w:rFonts w:ascii="Times New Roman" w:hAnsi="Times New Roman" w:cs="Times New Roman"/>
        </w:rPr>
        <w:t>to</w:t>
      </w:r>
      <w:r w:rsidR="00DD743C">
        <w:rPr>
          <w:rFonts w:ascii="Times New Roman" w:hAnsi="Times New Roman" w:cs="Times New Roman"/>
        </w:rPr>
        <w:t xml:space="preserve"> </w:t>
      </w:r>
      <w:r w:rsidR="00DD743C" w:rsidRPr="00F23429">
        <w:rPr>
          <w:rFonts w:ascii="Times New Roman" w:hAnsi="Times New Roman" w:cs="Times New Roman"/>
          <w:highlight w:val="yellow"/>
        </w:rPr>
        <w:t>decolonize expertise</w:t>
      </w:r>
      <w:r w:rsidR="0020284A" w:rsidRPr="00F23429">
        <w:rPr>
          <w:rFonts w:ascii="Times New Roman" w:hAnsi="Times New Roman" w:cs="Times New Roman"/>
          <w:highlight w:val="yellow"/>
        </w:rPr>
        <w:t>.</w:t>
      </w:r>
      <w:r w:rsidR="00625EA4" w:rsidRPr="00F23429">
        <w:rPr>
          <w:rFonts w:ascii="Times New Roman" w:hAnsi="Times New Roman" w:cs="Times New Roman"/>
          <w:highlight w:val="yellow"/>
        </w:rPr>
        <w:t xml:space="preserve"> </w:t>
      </w:r>
      <w:r w:rsidR="00EE177B">
        <w:rPr>
          <w:rFonts w:ascii="Times New Roman" w:hAnsi="Times New Roman" w:cs="Times New Roman"/>
        </w:rPr>
        <w:t>That</w:t>
      </w:r>
      <w:r w:rsidR="00625EA4">
        <w:rPr>
          <w:rFonts w:ascii="Times New Roman" w:hAnsi="Times New Roman" w:cs="Times New Roman"/>
        </w:rPr>
        <w:t xml:space="preserve"> </w:t>
      </w:r>
      <w:r w:rsidR="00F1710E">
        <w:rPr>
          <w:rFonts w:ascii="Times New Roman" w:hAnsi="Times New Roman" w:cs="Times New Roman"/>
        </w:rPr>
        <w:t>implies</w:t>
      </w:r>
      <w:r w:rsidR="00625EA4">
        <w:rPr>
          <w:rFonts w:ascii="Times New Roman" w:hAnsi="Times New Roman" w:cs="Times New Roman"/>
        </w:rPr>
        <w:t xml:space="preserve"> </w:t>
      </w:r>
      <w:r w:rsidR="005D6954">
        <w:rPr>
          <w:rFonts w:ascii="Times New Roman" w:hAnsi="Times New Roman" w:cs="Times New Roman"/>
        </w:rPr>
        <w:t>recognizing</w:t>
      </w:r>
      <w:r w:rsidR="00625EA4">
        <w:rPr>
          <w:rFonts w:ascii="Times New Roman" w:hAnsi="Times New Roman" w:cs="Times New Roman"/>
        </w:rPr>
        <w:t xml:space="preserve"> the knowledge produced outside </w:t>
      </w:r>
      <w:r w:rsidR="00A521BE">
        <w:rPr>
          <w:rFonts w:ascii="Times New Roman" w:hAnsi="Times New Roman" w:cs="Times New Roman"/>
        </w:rPr>
        <w:t xml:space="preserve">the </w:t>
      </w:r>
      <w:r w:rsidR="001940D3">
        <w:rPr>
          <w:rFonts w:ascii="Times New Roman" w:hAnsi="Times New Roman" w:cs="Times New Roman"/>
        </w:rPr>
        <w:t>G</w:t>
      </w:r>
      <w:r w:rsidR="00625EA4">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 xml:space="preserve"> as </w:t>
      </w:r>
      <w:r w:rsidR="00F1710E">
        <w:rPr>
          <w:rFonts w:ascii="Times New Roman" w:hAnsi="Times New Roman" w:cs="Times New Roman"/>
        </w:rPr>
        <w:t xml:space="preserve">being as </w:t>
      </w:r>
      <w:r w:rsidR="00625EA4">
        <w:rPr>
          <w:rFonts w:ascii="Times New Roman" w:hAnsi="Times New Roman" w:cs="Times New Roman"/>
        </w:rPr>
        <w:t>reliable and scientifically sound</w:t>
      </w:r>
      <w:r w:rsidR="00F1710E">
        <w:rPr>
          <w:rFonts w:ascii="Times New Roman" w:hAnsi="Times New Roman" w:cs="Times New Roman"/>
        </w:rPr>
        <w:t xml:space="preserve"> as </w:t>
      </w:r>
      <w:r w:rsidR="00EE177B">
        <w:rPr>
          <w:rFonts w:ascii="Times New Roman" w:hAnsi="Times New Roman" w:cs="Times New Roman"/>
        </w:rPr>
        <w:t xml:space="preserve">the one </w:t>
      </w:r>
      <w:r w:rsidR="005E5E7E">
        <w:rPr>
          <w:rFonts w:ascii="Times New Roman" w:hAnsi="Times New Roman" w:cs="Times New Roman"/>
        </w:rPr>
        <w:t>made</w:t>
      </w:r>
      <w:r w:rsidR="00EE177B">
        <w:rPr>
          <w:rFonts w:ascii="Times New Roman" w:hAnsi="Times New Roman" w:cs="Times New Roman"/>
        </w:rPr>
        <w:t xml:space="preserve"> by </w:t>
      </w:r>
      <w:r w:rsidR="00F1710E">
        <w:rPr>
          <w:rFonts w:ascii="Times New Roman" w:hAnsi="Times New Roman" w:cs="Times New Roman"/>
        </w:rPr>
        <w:t xml:space="preserve">research institutes in the </w:t>
      </w:r>
      <w:r w:rsidR="001940D3">
        <w:rPr>
          <w:rFonts w:ascii="Times New Roman" w:hAnsi="Times New Roman" w:cs="Times New Roman"/>
        </w:rPr>
        <w:t>G</w:t>
      </w:r>
      <w:r w:rsidR="00F1710E">
        <w:rPr>
          <w:rFonts w:ascii="Times New Roman" w:hAnsi="Times New Roman" w:cs="Times New Roman"/>
        </w:rPr>
        <w:t xml:space="preserve">lobal </w:t>
      </w:r>
      <w:r w:rsidR="005E5E7E">
        <w:rPr>
          <w:rFonts w:ascii="Times New Roman" w:hAnsi="Times New Roman" w:cs="Times New Roman"/>
        </w:rPr>
        <w:t>North</w:t>
      </w:r>
      <w:r w:rsidR="00625EA4">
        <w:rPr>
          <w:rFonts w:ascii="Times New Roman" w:hAnsi="Times New Roman" w:cs="Times New Roman"/>
        </w:rPr>
        <w:t>.</w:t>
      </w:r>
      <w:r w:rsidR="00A521BE">
        <w:rPr>
          <w:rFonts w:ascii="Times New Roman" w:hAnsi="Times New Roman" w:cs="Times New Roman"/>
        </w:rPr>
        <w:t xml:space="preserve"> </w:t>
      </w:r>
      <w:r w:rsidR="001940D3">
        <w:rPr>
          <w:rFonts w:ascii="Times New Roman" w:hAnsi="Times New Roman" w:cs="Times New Roman"/>
        </w:rPr>
        <w:t>To</w:t>
      </w:r>
      <w:r w:rsidR="005E3480">
        <w:rPr>
          <w:rFonts w:ascii="Times New Roman" w:hAnsi="Times New Roman" w:cs="Times New Roman"/>
        </w:rPr>
        <w:t xml:space="preserve"> achieve this, some practices </w:t>
      </w:r>
      <w:r w:rsidR="00EE177B">
        <w:rPr>
          <w:rFonts w:ascii="Times New Roman" w:hAnsi="Times New Roman" w:cs="Times New Roman"/>
        </w:rPr>
        <w:t xml:space="preserve">deeply rooted </w:t>
      </w:r>
      <w:r w:rsidR="005E3480">
        <w:rPr>
          <w:rFonts w:ascii="Times New Roman" w:hAnsi="Times New Roman" w:cs="Times New Roman"/>
        </w:rPr>
        <w:t xml:space="preserve">in science must be changed. </w:t>
      </w:r>
      <w:r w:rsidR="00DD743C">
        <w:rPr>
          <w:rFonts w:ascii="Times New Roman" w:hAnsi="Times New Roman" w:cs="Times New Roman"/>
        </w:rPr>
        <w:t>Here</w:t>
      </w:r>
      <w:r w:rsidR="005E3480">
        <w:rPr>
          <w:rFonts w:ascii="Times New Roman" w:hAnsi="Times New Roman" w:cs="Times New Roman"/>
        </w:rPr>
        <w:t xml:space="preserve">, </w:t>
      </w:r>
      <w:r w:rsidR="00DD743C">
        <w:rPr>
          <w:rFonts w:ascii="Times New Roman" w:hAnsi="Times New Roman" w:cs="Times New Roman"/>
        </w:rPr>
        <w:t xml:space="preserve">we argue that if </w:t>
      </w:r>
      <w:r w:rsidR="00FC21BC">
        <w:rPr>
          <w:rFonts w:ascii="Times New Roman" w:hAnsi="Times New Roman" w:cs="Times New Roman"/>
        </w:rPr>
        <w:t xml:space="preserve">the </w:t>
      </w:r>
      <w:r w:rsidR="00EE177B">
        <w:rPr>
          <w:rFonts w:ascii="Times New Roman" w:hAnsi="Times New Roman" w:cs="Times New Roman"/>
        </w:rPr>
        <w:t>G</w:t>
      </w:r>
      <w:r w:rsidR="00DD743C">
        <w:rPr>
          <w:rFonts w:ascii="Times New Roman" w:hAnsi="Times New Roman" w:cs="Times New Roman"/>
        </w:rPr>
        <w:t xml:space="preserve">lobal </w:t>
      </w:r>
      <w:r w:rsidR="005E5E7E">
        <w:rPr>
          <w:rFonts w:ascii="Times New Roman" w:hAnsi="Times New Roman" w:cs="Times New Roman"/>
        </w:rPr>
        <w:t>North</w:t>
      </w:r>
      <w:r w:rsidR="00DD743C">
        <w:rPr>
          <w:rFonts w:ascii="Times New Roman" w:hAnsi="Times New Roman" w:cs="Times New Roman"/>
        </w:rPr>
        <w:t xml:space="preserve"> is </w:t>
      </w:r>
      <w:r w:rsidR="00FC21BC">
        <w:rPr>
          <w:rFonts w:ascii="Times New Roman" w:hAnsi="Times New Roman" w:cs="Times New Roman"/>
        </w:rPr>
        <w:t xml:space="preserve">committed to changing the </w:t>
      </w:r>
      <w:r w:rsidR="00FC21BC" w:rsidRPr="00F23429">
        <w:rPr>
          <w:rFonts w:ascii="Times New Roman" w:hAnsi="Times New Roman" w:cs="Times New Roman"/>
          <w:i/>
          <w:iCs/>
        </w:rPr>
        <w:t>status quo</w:t>
      </w:r>
      <w:r w:rsidR="00FC21BC">
        <w:rPr>
          <w:rFonts w:ascii="Times New Roman" w:hAnsi="Times New Roman" w:cs="Times New Roman"/>
        </w:rPr>
        <w:t xml:space="preserve"> of scientific knowledge, researchers and research institutes must do a better job toward actions that improve the intellectual visibility of underrepresented groups</w:t>
      </w:r>
      <w:r w:rsidR="00A521BE">
        <w:rPr>
          <w:rFonts w:ascii="Times New Roman" w:hAnsi="Times New Roman" w:cs="Times New Roman"/>
        </w:rPr>
        <w:t xml:space="preserve"> by</w:t>
      </w:r>
      <w:r w:rsidR="00A41FA2">
        <w:rPr>
          <w:rFonts w:ascii="Times New Roman" w:hAnsi="Times New Roman" w:cs="Times New Roman"/>
        </w:rPr>
        <w:t xml:space="preserve"> first</w:t>
      </w:r>
      <w:r w:rsidR="001940D3">
        <w:rPr>
          <w:rFonts w:ascii="Times New Roman" w:hAnsi="Times New Roman" w:cs="Times New Roman"/>
        </w:rPr>
        <w:t>,</w:t>
      </w:r>
      <w:r w:rsidR="00A41FA2">
        <w:rPr>
          <w:rFonts w:ascii="Times New Roman" w:hAnsi="Times New Roman" w:cs="Times New Roman"/>
        </w:rPr>
        <w:t xml:space="preserve"> recognizing practices in scientific work that promote intellectual colonialism, and then, by </w:t>
      </w:r>
      <w:r w:rsidR="005E5E7E">
        <w:rPr>
          <w:rFonts w:ascii="Times New Roman" w:hAnsi="Times New Roman" w:cs="Times New Roman"/>
        </w:rPr>
        <w:t>acknowledging</w:t>
      </w:r>
      <w:r w:rsidR="00A41FA2">
        <w:rPr>
          <w:rFonts w:ascii="Times New Roman" w:hAnsi="Times New Roman" w:cs="Times New Roman"/>
        </w:rPr>
        <w:t xml:space="preserve"> that, moving forward to</w:t>
      </w:r>
      <w:r w:rsidR="00A521BE">
        <w:rPr>
          <w:rFonts w:ascii="Times New Roman" w:hAnsi="Times New Roman" w:cs="Times New Roman"/>
        </w:rPr>
        <w:t xml:space="preserve"> </w:t>
      </w:r>
      <w:r w:rsidR="00A41FA2">
        <w:rPr>
          <w:rFonts w:ascii="Times New Roman" w:hAnsi="Times New Roman" w:cs="Times New Roman"/>
        </w:rPr>
        <w:t xml:space="preserve">implement </w:t>
      </w:r>
      <w:r w:rsidR="005E3480">
        <w:rPr>
          <w:rFonts w:ascii="Times New Roman" w:hAnsi="Times New Roman" w:cs="Times New Roman"/>
        </w:rPr>
        <w:t>actions that decolonize</w:t>
      </w:r>
      <w:r w:rsidR="00A521BE">
        <w:rPr>
          <w:rFonts w:ascii="Times New Roman" w:hAnsi="Times New Roman" w:cs="Times New Roman"/>
        </w:rPr>
        <w:t xml:space="preserve"> expertise</w:t>
      </w:r>
      <w:r w:rsidR="00FC21BC">
        <w:rPr>
          <w:rFonts w:ascii="Times New Roman" w:hAnsi="Times New Roman" w:cs="Times New Roman"/>
        </w:rPr>
        <w:t>.</w:t>
      </w:r>
    </w:p>
    <w:p w14:paraId="6527ADBF" w14:textId="214736E3" w:rsidR="006B3C2A" w:rsidRDefault="006B3C2A" w:rsidP="00A41FA2">
      <w:pPr>
        <w:spacing w:line="480" w:lineRule="auto"/>
        <w:ind w:firstLine="720"/>
        <w:rPr>
          <w:rFonts w:ascii="Times New Roman" w:hAnsi="Times New Roman" w:cs="Times New Roman"/>
        </w:rPr>
      </w:pPr>
    </w:p>
    <w:p w14:paraId="44117470" w14:textId="45A78B57" w:rsidR="00F71CF6" w:rsidRPr="00F23429" w:rsidRDefault="00A41FA2" w:rsidP="00F23429">
      <w:pPr>
        <w:spacing w:line="480" w:lineRule="auto"/>
        <w:rPr>
          <w:rFonts w:ascii="Times New Roman" w:hAnsi="Times New Roman" w:cs="Times New Roman"/>
          <w:b/>
          <w:bCs/>
        </w:rPr>
      </w:pPr>
      <w:r w:rsidRPr="00F23429">
        <w:rPr>
          <w:rFonts w:ascii="Times New Roman" w:hAnsi="Times New Roman" w:cs="Times New Roman"/>
          <w:b/>
          <w:bCs/>
        </w:rPr>
        <w:t xml:space="preserve">Recognizing </w:t>
      </w:r>
      <w:r w:rsidR="00F71CF6" w:rsidRPr="00F23429">
        <w:rPr>
          <w:rFonts w:ascii="Times New Roman" w:hAnsi="Times New Roman" w:cs="Times New Roman"/>
          <w:b/>
          <w:bCs/>
        </w:rPr>
        <w:t>intellectual colonialism</w:t>
      </w:r>
      <w:r>
        <w:rPr>
          <w:rFonts w:ascii="Times New Roman" w:hAnsi="Times New Roman" w:cs="Times New Roman"/>
          <w:b/>
          <w:bCs/>
        </w:rPr>
        <w:t>: some examples</w:t>
      </w:r>
    </w:p>
    <w:p w14:paraId="6AB6E81F" w14:textId="5A5942F6" w:rsidR="0098020A" w:rsidRDefault="008713B6" w:rsidP="0010356A">
      <w:pPr>
        <w:spacing w:line="480" w:lineRule="auto"/>
        <w:ind w:firstLine="720"/>
        <w:rPr>
          <w:rFonts w:ascii="Times New Roman" w:hAnsi="Times New Roman" w:cs="Times New Roman"/>
        </w:rPr>
      </w:pPr>
      <w:r>
        <w:rPr>
          <w:rFonts w:ascii="Times New Roman" w:hAnsi="Times New Roman" w:cs="Times New Roman"/>
        </w:rPr>
        <w:lastRenderedPageBreak/>
        <w:t>Scientific solutions require specific and contextual knowledge</w:t>
      </w:r>
      <w:r w:rsidR="005E3480">
        <w:rPr>
          <w:rFonts w:ascii="Times New Roman" w:hAnsi="Times New Roman" w:cs="Times New Roman"/>
        </w:rPr>
        <w:t xml:space="preserve">, especially in the current context of global changes. </w:t>
      </w:r>
      <w:r w:rsidR="005B38D3">
        <w:rPr>
          <w:rFonts w:ascii="Times New Roman" w:hAnsi="Times New Roman" w:cs="Times New Roman"/>
        </w:rPr>
        <w:t>For</w:t>
      </w:r>
      <w:r w:rsidR="00A521BE">
        <w:rPr>
          <w:rFonts w:ascii="Times New Roman" w:hAnsi="Times New Roman" w:cs="Times New Roman"/>
        </w:rPr>
        <w:t xml:space="preserve"> example, management actions</w:t>
      </w:r>
      <w:r>
        <w:rPr>
          <w:rFonts w:ascii="Times New Roman" w:hAnsi="Times New Roman" w:cs="Times New Roman"/>
        </w:rPr>
        <w:t xml:space="preserve"> and policies</w:t>
      </w:r>
      <w:r w:rsidR="00A521BE">
        <w:rPr>
          <w:rFonts w:ascii="Times New Roman" w:hAnsi="Times New Roman" w:cs="Times New Roman"/>
        </w:rPr>
        <w:t xml:space="preserve"> developed </w:t>
      </w:r>
      <w:r w:rsidR="005D6954">
        <w:rPr>
          <w:rFonts w:ascii="Times New Roman" w:hAnsi="Times New Roman" w:cs="Times New Roman"/>
        </w:rPr>
        <w:t>to</w:t>
      </w:r>
      <w:r>
        <w:rPr>
          <w:rFonts w:ascii="Times New Roman" w:hAnsi="Times New Roman" w:cs="Times New Roman"/>
        </w:rPr>
        <w:t xml:space="preserve"> protect and maintain biological diversity and ecosystem services </w:t>
      </w:r>
      <w:r w:rsidR="005E3480">
        <w:rPr>
          <w:rFonts w:ascii="Times New Roman" w:hAnsi="Times New Roman" w:cs="Times New Roman"/>
        </w:rPr>
        <w:t>might</w:t>
      </w:r>
      <w:r>
        <w:rPr>
          <w:rFonts w:ascii="Times New Roman" w:hAnsi="Times New Roman" w:cs="Times New Roman"/>
        </w:rPr>
        <w:t xml:space="preserve"> not</w:t>
      </w:r>
      <w:r w:rsidR="00A521BE">
        <w:rPr>
          <w:rFonts w:ascii="Times New Roman" w:hAnsi="Times New Roman" w:cs="Times New Roman"/>
        </w:rPr>
        <w:t xml:space="preserve"> be</w:t>
      </w:r>
      <w:r>
        <w:rPr>
          <w:rFonts w:ascii="Times New Roman" w:hAnsi="Times New Roman" w:cs="Times New Roman"/>
        </w:rPr>
        <w:t xml:space="preserve"> the same in tropical and temperate regions</w:t>
      </w:r>
      <w:r w:rsidR="005B38D3">
        <w:rPr>
          <w:rFonts w:ascii="Times New Roman" w:hAnsi="Times New Roman" w:cs="Times New Roman"/>
        </w:rPr>
        <w:t>. Consequently</w:t>
      </w:r>
      <w:r w:rsidR="00A521BE">
        <w:rPr>
          <w:rFonts w:ascii="Times New Roman" w:hAnsi="Times New Roman" w:cs="Times New Roman"/>
        </w:rPr>
        <w:t xml:space="preserve">, specialists and </w:t>
      </w:r>
      <w:r w:rsidR="005E3480">
        <w:rPr>
          <w:rFonts w:ascii="Times New Roman" w:hAnsi="Times New Roman" w:cs="Times New Roman"/>
        </w:rPr>
        <w:t>scien</w:t>
      </w:r>
      <w:r w:rsidR="00266A56">
        <w:rPr>
          <w:rFonts w:ascii="Times New Roman" w:hAnsi="Times New Roman" w:cs="Times New Roman"/>
        </w:rPr>
        <w:t>tific knowledge</w:t>
      </w:r>
      <w:r w:rsidR="005E3480">
        <w:rPr>
          <w:rFonts w:ascii="Times New Roman" w:hAnsi="Times New Roman" w:cs="Times New Roman"/>
        </w:rPr>
        <w:t xml:space="preserve"> produced in</w:t>
      </w:r>
      <w:r w:rsidR="00A521BE">
        <w:rPr>
          <w:rFonts w:ascii="Times New Roman" w:hAnsi="Times New Roman" w:cs="Times New Roman"/>
        </w:rPr>
        <w:t xml:space="preserve"> those places must be heard</w:t>
      </w:r>
      <w:r w:rsidR="005E3480">
        <w:rPr>
          <w:rFonts w:ascii="Times New Roman" w:hAnsi="Times New Roman" w:cs="Times New Roman"/>
        </w:rPr>
        <w:t xml:space="preserve"> and read</w:t>
      </w:r>
      <w:r w:rsidR="00A521BE">
        <w:rPr>
          <w:rFonts w:ascii="Times New Roman" w:hAnsi="Times New Roman" w:cs="Times New Roman"/>
        </w:rPr>
        <w:t xml:space="preserve"> to </w:t>
      </w:r>
      <w:r w:rsidR="005B38D3">
        <w:rPr>
          <w:rFonts w:ascii="Times New Roman" w:hAnsi="Times New Roman" w:cs="Times New Roman"/>
        </w:rPr>
        <w:t>develop</w:t>
      </w:r>
      <w:r w:rsidR="00A521BE">
        <w:rPr>
          <w:rFonts w:ascii="Times New Roman" w:hAnsi="Times New Roman" w:cs="Times New Roman"/>
        </w:rPr>
        <w:t xml:space="preserve"> better solutions</w:t>
      </w:r>
      <w:r>
        <w:rPr>
          <w:rFonts w:ascii="Times New Roman" w:hAnsi="Times New Roman" w:cs="Times New Roman"/>
        </w:rPr>
        <w:t>.</w:t>
      </w:r>
      <w:r w:rsidR="00A521BE">
        <w:rPr>
          <w:rFonts w:ascii="Times New Roman" w:hAnsi="Times New Roman" w:cs="Times New Roman"/>
        </w:rPr>
        <w:t xml:space="preserve"> </w:t>
      </w:r>
      <w:r w:rsidR="005E3480">
        <w:rPr>
          <w:rFonts w:ascii="Times New Roman" w:hAnsi="Times New Roman" w:cs="Times New Roman"/>
        </w:rPr>
        <w:t>One</w:t>
      </w:r>
      <w:r w:rsidR="00CC7673">
        <w:rPr>
          <w:rFonts w:ascii="Times New Roman" w:hAnsi="Times New Roman" w:cs="Times New Roman"/>
        </w:rPr>
        <w:t xml:space="preserve"> recent </w:t>
      </w:r>
      <w:r w:rsidR="000E0801">
        <w:rPr>
          <w:rFonts w:ascii="Times New Roman" w:hAnsi="Times New Roman" w:cs="Times New Roman"/>
        </w:rPr>
        <w:t xml:space="preserve">example </w:t>
      </w:r>
      <w:r w:rsidR="00CC7673">
        <w:rPr>
          <w:rFonts w:ascii="Times New Roman" w:hAnsi="Times New Roman" w:cs="Times New Roman"/>
        </w:rPr>
        <w:t xml:space="preserve">of </w:t>
      </w:r>
      <w:r w:rsidR="00D10ED7">
        <w:rPr>
          <w:rFonts w:ascii="Times New Roman" w:hAnsi="Times New Roman" w:cs="Times New Roman"/>
        </w:rPr>
        <w:t xml:space="preserve">intellectual colonialism </w:t>
      </w:r>
      <w:r w:rsidR="008A56CE">
        <w:rPr>
          <w:rFonts w:ascii="Times New Roman" w:hAnsi="Times New Roman" w:cs="Times New Roman"/>
        </w:rPr>
        <w:t>was</w:t>
      </w:r>
      <w:r w:rsidR="00D10ED7">
        <w:rPr>
          <w:rFonts w:ascii="Times New Roman" w:hAnsi="Times New Roman" w:cs="Times New Roman"/>
        </w:rPr>
        <w:t xml:space="preserve"> a panel </w:t>
      </w:r>
      <w:ins w:id="15" w:author="José Alexandre Diniz FIlho" w:date="2022-08-10T16:11:00Z">
        <w:r w:rsidR="0029242E">
          <w:rPr>
            <w:rFonts w:ascii="Times New Roman" w:hAnsi="Times New Roman" w:cs="Times New Roman"/>
          </w:rPr>
          <w:t xml:space="preserve">proposed </w:t>
        </w:r>
        <w:commentRangeStart w:id="16"/>
        <w:proofErr w:type="spellStart"/>
        <w:r w:rsidR="0029242E">
          <w:rPr>
            <w:rFonts w:ascii="Times New Roman" w:hAnsi="Times New Roman" w:cs="Times New Roman"/>
          </w:rPr>
          <w:t>i</w:t>
        </w:r>
      </w:ins>
      <w:del w:id="17" w:author="José Alexandre Diniz FIlho" w:date="2022-08-10T16:11:00Z">
        <w:r w:rsidR="008A56CE" w:rsidDel="0029242E">
          <w:rPr>
            <w:rFonts w:ascii="Times New Roman" w:hAnsi="Times New Roman" w:cs="Times New Roman"/>
          </w:rPr>
          <w:delText>in</w:delText>
        </w:r>
      </w:del>
      <w:commentRangeEnd w:id="16"/>
      <w:r w:rsidR="0029242E">
        <w:rPr>
          <w:rStyle w:val="CommentReference"/>
        </w:rPr>
        <w:commentReference w:id="16"/>
      </w:r>
      <w:del w:id="18" w:author="José Alexandre Diniz FIlho" w:date="2022-08-10T16:11:00Z">
        <w:r w:rsidR="008A56CE" w:rsidDel="0029242E">
          <w:rPr>
            <w:rFonts w:ascii="Times New Roman" w:hAnsi="Times New Roman" w:cs="Times New Roman"/>
          </w:rPr>
          <w:delText xml:space="preserve"> which the aim was</w:delText>
        </w:r>
        <w:r w:rsidR="00D10ED7" w:rsidDel="0029242E">
          <w:rPr>
            <w:rFonts w:ascii="Times New Roman" w:hAnsi="Times New Roman" w:cs="Times New Roman"/>
          </w:rPr>
          <w:delText xml:space="preserve"> </w:delText>
        </w:r>
      </w:del>
      <w:r w:rsidR="00D10ED7">
        <w:rPr>
          <w:rFonts w:ascii="Times New Roman" w:hAnsi="Times New Roman" w:cs="Times New Roman"/>
        </w:rPr>
        <w:t>to</w:t>
      </w:r>
      <w:proofErr w:type="spellEnd"/>
      <w:r w:rsidR="00D10ED7">
        <w:rPr>
          <w:rFonts w:ascii="Times New Roman" w:hAnsi="Times New Roman" w:cs="Times New Roman"/>
        </w:rPr>
        <w:t xml:space="preserve"> debate the future and policies of </w:t>
      </w:r>
      <w:r w:rsidR="008A56CE">
        <w:rPr>
          <w:rFonts w:ascii="Times New Roman" w:hAnsi="Times New Roman" w:cs="Times New Roman"/>
        </w:rPr>
        <w:t xml:space="preserve">the </w:t>
      </w:r>
      <w:r w:rsidR="000E0801">
        <w:rPr>
          <w:rFonts w:ascii="Times New Roman" w:hAnsi="Times New Roman" w:cs="Times New Roman"/>
        </w:rPr>
        <w:t xml:space="preserve">Brazilian </w:t>
      </w:r>
      <w:r w:rsidR="00C22AFA">
        <w:rPr>
          <w:rFonts w:ascii="Times New Roman" w:hAnsi="Times New Roman" w:cs="Times New Roman"/>
        </w:rPr>
        <w:t>Amazon Forest</w:t>
      </w:r>
      <w:r w:rsidR="008A56CE">
        <w:rPr>
          <w:rFonts w:ascii="Times New Roman" w:hAnsi="Times New Roman" w:cs="Times New Roman"/>
        </w:rPr>
        <w:t>. However, this panel was built</w:t>
      </w:r>
      <w:r w:rsidR="00D10ED7">
        <w:rPr>
          <w:rFonts w:ascii="Times New Roman" w:hAnsi="Times New Roman" w:cs="Times New Roman"/>
        </w:rPr>
        <w:t xml:space="preserve"> with not a single </w:t>
      </w:r>
      <w:r w:rsidR="000E0801">
        <w:rPr>
          <w:rFonts w:ascii="Times New Roman" w:hAnsi="Times New Roman" w:cs="Times New Roman"/>
        </w:rPr>
        <w:t xml:space="preserve">Brazilian </w:t>
      </w:r>
      <w:r w:rsidR="00D10ED7">
        <w:rPr>
          <w:rFonts w:ascii="Times New Roman" w:hAnsi="Times New Roman" w:cs="Times New Roman"/>
        </w:rPr>
        <w:t>researcher</w:t>
      </w:r>
      <w:r w:rsidR="000E0801">
        <w:rPr>
          <w:rFonts w:ascii="Times New Roman" w:hAnsi="Times New Roman" w:cs="Times New Roman"/>
        </w:rPr>
        <w:t xml:space="preserve"> (after</w:t>
      </w:r>
      <w:ins w:id="19" w:author="José Alexandre Diniz FIlho" w:date="2022-08-10T16:11:00Z">
        <w:r w:rsidR="0029242E">
          <w:rPr>
            <w:rFonts w:ascii="Times New Roman" w:hAnsi="Times New Roman" w:cs="Times New Roman"/>
          </w:rPr>
          <w:t xml:space="preserve"> some</w:t>
        </w:r>
      </w:ins>
      <w:r w:rsidR="000E0801">
        <w:rPr>
          <w:rFonts w:ascii="Times New Roman" w:hAnsi="Times New Roman" w:cs="Times New Roman"/>
        </w:rPr>
        <w:t xml:space="preserve"> public pressure</w:t>
      </w:r>
      <w:r w:rsidR="005E5E7E">
        <w:rPr>
          <w:rFonts w:ascii="Times New Roman" w:hAnsi="Times New Roman" w:cs="Times New Roman"/>
        </w:rPr>
        <w:t>,</w:t>
      </w:r>
      <w:r w:rsidR="000E0801">
        <w:rPr>
          <w:rFonts w:ascii="Times New Roman" w:hAnsi="Times New Roman" w:cs="Times New Roman"/>
        </w:rPr>
        <w:t xml:space="preserve"> the event was canceled)</w:t>
      </w:r>
      <w:r w:rsidR="00D10ED7">
        <w:rPr>
          <w:rFonts w:ascii="Times New Roman" w:hAnsi="Times New Roman" w:cs="Times New Roman"/>
        </w:rPr>
        <w:t>.</w:t>
      </w:r>
      <w:r w:rsidR="008A56CE">
        <w:rPr>
          <w:rFonts w:ascii="Times New Roman" w:hAnsi="Times New Roman" w:cs="Times New Roman"/>
        </w:rPr>
        <w:t xml:space="preserve"> </w:t>
      </w:r>
    </w:p>
    <w:p w14:paraId="14D19820" w14:textId="2D61F1FA" w:rsidR="008713B6" w:rsidRDefault="008A56CE" w:rsidP="0010356A">
      <w:pPr>
        <w:spacing w:line="480" w:lineRule="auto"/>
        <w:ind w:firstLine="720"/>
        <w:rPr>
          <w:rFonts w:ascii="Times New Roman" w:hAnsi="Times New Roman" w:cs="Times New Roman"/>
        </w:rPr>
      </w:pPr>
      <w:r>
        <w:rPr>
          <w:rFonts w:ascii="Times New Roman" w:hAnsi="Times New Roman" w:cs="Times New Roman"/>
        </w:rPr>
        <w:t xml:space="preserve">Another </w:t>
      </w:r>
      <w:r w:rsidR="005E5E7E">
        <w:rPr>
          <w:rFonts w:ascii="Times New Roman" w:hAnsi="Times New Roman" w:cs="Times New Roman"/>
        </w:rPr>
        <w:t>classic</w:t>
      </w:r>
      <w:r>
        <w:rPr>
          <w:rFonts w:ascii="Times New Roman" w:hAnsi="Times New Roman" w:cs="Times New Roman"/>
        </w:rPr>
        <w:t xml:space="preserve"> example</w:t>
      </w:r>
      <w:r w:rsidR="000E0801">
        <w:rPr>
          <w:rFonts w:ascii="Times New Roman" w:hAnsi="Times New Roman" w:cs="Times New Roman"/>
        </w:rPr>
        <w:t xml:space="preserve"> of intellectual colonialism</w:t>
      </w:r>
      <w:r>
        <w:rPr>
          <w:rFonts w:ascii="Times New Roman" w:hAnsi="Times New Roman" w:cs="Times New Roman"/>
        </w:rPr>
        <w:t xml:space="preserve"> is the bias in </w:t>
      </w:r>
      <w:r w:rsidR="005B38D3">
        <w:rPr>
          <w:rFonts w:ascii="Times New Roman" w:hAnsi="Times New Roman" w:cs="Times New Roman"/>
        </w:rPr>
        <w:t>citations</w:t>
      </w:r>
      <w:r>
        <w:rPr>
          <w:rFonts w:ascii="Times New Roman" w:hAnsi="Times New Roman" w:cs="Times New Roman"/>
        </w:rPr>
        <w:t xml:space="preserve"> and claims of scientific discovery. </w:t>
      </w:r>
      <w:r w:rsidR="0098020A">
        <w:rPr>
          <w:rFonts w:ascii="Times New Roman" w:hAnsi="Times New Roman" w:cs="Times New Roman"/>
        </w:rPr>
        <w:t xml:space="preserve">Citations and recognition of scientific achievements are usually measured through the number of citations (even though the controversies around this measure). However, it is </w:t>
      </w:r>
      <w:r w:rsidR="00147546">
        <w:rPr>
          <w:rFonts w:ascii="Times New Roman" w:hAnsi="Times New Roman" w:cs="Times New Roman"/>
        </w:rPr>
        <w:t xml:space="preserve">common </w:t>
      </w:r>
      <w:r w:rsidR="0098020A">
        <w:rPr>
          <w:rFonts w:ascii="Times New Roman" w:hAnsi="Times New Roman" w:cs="Times New Roman"/>
        </w:rPr>
        <w:t xml:space="preserve">that papers produced by researchers or institutions from </w:t>
      </w:r>
      <w:r w:rsidR="000C75F2">
        <w:rPr>
          <w:rFonts w:ascii="Times New Roman" w:hAnsi="Times New Roman" w:cs="Times New Roman"/>
        </w:rPr>
        <w:t xml:space="preserve">the </w:t>
      </w:r>
      <w:r w:rsidR="00147546">
        <w:rPr>
          <w:rFonts w:ascii="Times New Roman" w:hAnsi="Times New Roman" w:cs="Times New Roman"/>
        </w:rPr>
        <w:t>G</w:t>
      </w:r>
      <w:r w:rsidR="0098020A">
        <w:rPr>
          <w:rFonts w:ascii="Times New Roman" w:hAnsi="Times New Roman" w:cs="Times New Roman"/>
        </w:rPr>
        <w:t xml:space="preserve">lobal </w:t>
      </w:r>
      <w:r w:rsidR="005A7DB6">
        <w:rPr>
          <w:rFonts w:ascii="Times New Roman" w:hAnsi="Times New Roman" w:cs="Times New Roman"/>
        </w:rPr>
        <w:t>South</w:t>
      </w:r>
      <w:r w:rsidR="0098020A">
        <w:rPr>
          <w:rFonts w:ascii="Times New Roman" w:hAnsi="Times New Roman" w:cs="Times New Roman"/>
        </w:rPr>
        <w:t xml:space="preserve"> are </w:t>
      </w:r>
      <w:r w:rsidR="000E0801">
        <w:rPr>
          <w:rFonts w:ascii="Times New Roman" w:hAnsi="Times New Roman" w:cs="Times New Roman"/>
        </w:rPr>
        <w:t>not cited</w:t>
      </w:r>
      <w:r w:rsidR="0098020A">
        <w:rPr>
          <w:rFonts w:ascii="Times New Roman" w:hAnsi="Times New Roman" w:cs="Times New Roman"/>
        </w:rPr>
        <w:t xml:space="preserve"> in studies from research groups from the </w:t>
      </w:r>
      <w:r w:rsidR="00147546">
        <w:rPr>
          <w:rFonts w:ascii="Times New Roman" w:hAnsi="Times New Roman" w:cs="Times New Roman"/>
        </w:rPr>
        <w:t>G</w:t>
      </w:r>
      <w:r w:rsidR="0098020A">
        <w:rPr>
          <w:rFonts w:ascii="Times New Roman" w:hAnsi="Times New Roman" w:cs="Times New Roman"/>
        </w:rPr>
        <w:t xml:space="preserve">lobal </w:t>
      </w:r>
      <w:r w:rsidR="005E5E7E">
        <w:rPr>
          <w:rFonts w:ascii="Times New Roman" w:hAnsi="Times New Roman" w:cs="Times New Roman"/>
        </w:rPr>
        <w:t>North</w:t>
      </w:r>
      <w:r w:rsidR="000E0801">
        <w:rPr>
          <w:rFonts w:ascii="Times New Roman" w:hAnsi="Times New Roman" w:cs="Times New Roman"/>
        </w:rPr>
        <w:t>,</w:t>
      </w:r>
      <w:r w:rsidR="0098020A">
        <w:rPr>
          <w:rFonts w:ascii="Times New Roman" w:hAnsi="Times New Roman" w:cs="Times New Roman"/>
        </w:rPr>
        <w:t xml:space="preserve"> even </w:t>
      </w:r>
      <w:r w:rsidR="000E0801">
        <w:rPr>
          <w:rFonts w:ascii="Times New Roman" w:hAnsi="Times New Roman" w:cs="Times New Roman"/>
        </w:rPr>
        <w:t>publications</w:t>
      </w:r>
      <w:r w:rsidR="0098020A">
        <w:rPr>
          <w:rFonts w:ascii="Times New Roman" w:hAnsi="Times New Roman" w:cs="Times New Roman"/>
        </w:rPr>
        <w:t xml:space="preserve"> </w:t>
      </w:r>
      <w:r w:rsidR="000E0801">
        <w:rPr>
          <w:rFonts w:ascii="Times New Roman" w:hAnsi="Times New Roman" w:cs="Times New Roman"/>
        </w:rPr>
        <w:t xml:space="preserve">presented </w:t>
      </w:r>
      <w:r w:rsidR="0098020A">
        <w:rPr>
          <w:rFonts w:ascii="Times New Roman" w:hAnsi="Times New Roman" w:cs="Times New Roman"/>
        </w:rPr>
        <w:t xml:space="preserve">in high-impact and traditional journals. This situation creates a </w:t>
      </w:r>
      <w:r w:rsidR="004B185B">
        <w:rPr>
          <w:rFonts w:ascii="Times New Roman" w:hAnsi="Times New Roman" w:cs="Times New Roman"/>
        </w:rPr>
        <w:t>vicious cycle</w:t>
      </w:r>
      <w:r w:rsidR="0098020A">
        <w:rPr>
          <w:rFonts w:ascii="Times New Roman" w:hAnsi="Times New Roman" w:cs="Times New Roman"/>
        </w:rPr>
        <w:t xml:space="preserve"> </w:t>
      </w:r>
      <w:r w:rsidR="004B185B" w:rsidRPr="00335FD4">
        <w:rPr>
          <w:rFonts w:ascii="Times New Roman" w:hAnsi="Times New Roman" w:cs="Times New Roman"/>
        </w:rPr>
        <w:t>in which knowledge is dictated by northern institutions, mainly in Europe and North America</w:t>
      </w:r>
      <w:r w:rsidR="004B185B">
        <w:rPr>
          <w:rFonts w:ascii="Times New Roman" w:hAnsi="Times New Roman" w:cs="Times New Roman"/>
        </w:rPr>
        <w:t xml:space="preserve">, maintaining the </w:t>
      </w:r>
      <w:r w:rsidR="004B185B" w:rsidRPr="004B185B">
        <w:rPr>
          <w:rFonts w:ascii="Times New Roman" w:hAnsi="Times New Roman" w:cs="Times New Roman"/>
          <w:i/>
          <w:iCs/>
        </w:rPr>
        <w:t>status quo</w:t>
      </w:r>
      <w:r w:rsidR="004B185B">
        <w:rPr>
          <w:rFonts w:ascii="Times New Roman" w:hAnsi="Times New Roman" w:cs="Times New Roman"/>
        </w:rPr>
        <w:t xml:space="preserve"> of scientific expertise</w:t>
      </w:r>
      <w:r w:rsidR="004B185B" w:rsidRPr="00335FD4">
        <w:rPr>
          <w:rFonts w:ascii="Times New Roman" w:hAnsi="Times New Roman" w:cs="Times New Roman"/>
        </w:rPr>
        <w:t>.</w:t>
      </w:r>
    </w:p>
    <w:p w14:paraId="0F78A3A7" w14:textId="77777777" w:rsidR="004B185B" w:rsidRDefault="004B185B" w:rsidP="00F71CF6">
      <w:pPr>
        <w:spacing w:line="480" w:lineRule="auto"/>
        <w:ind w:firstLine="720"/>
        <w:rPr>
          <w:rFonts w:ascii="Times New Roman" w:hAnsi="Times New Roman" w:cs="Times New Roman"/>
        </w:rPr>
      </w:pPr>
    </w:p>
    <w:p w14:paraId="01842FDD" w14:textId="3306BABE" w:rsidR="00A41FA2" w:rsidRPr="00F23429" w:rsidRDefault="00F71CF6" w:rsidP="000C75F2">
      <w:pPr>
        <w:spacing w:line="480" w:lineRule="auto"/>
        <w:rPr>
          <w:rFonts w:ascii="Times New Roman" w:hAnsi="Times New Roman" w:cs="Times New Roman"/>
          <w:b/>
          <w:bCs/>
        </w:rPr>
      </w:pPr>
      <w:r w:rsidRPr="00F23429">
        <w:rPr>
          <w:rFonts w:ascii="Times New Roman" w:hAnsi="Times New Roman" w:cs="Times New Roman"/>
          <w:b/>
          <w:bCs/>
        </w:rPr>
        <w:t xml:space="preserve">Some suggestions </w:t>
      </w:r>
      <w:r w:rsidR="00A41FA2" w:rsidRPr="00F23429">
        <w:rPr>
          <w:rFonts w:ascii="Times New Roman" w:hAnsi="Times New Roman" w:cs="Times New Roman"/>
          <w:b/>
          <w:bCs/>
        </w:rPr>
        <w:t>from Global south</w:t>
      </w:r>
    </w:p>
    <w:p w14:paraId="4C0E69A2" w14:textId="0C69E44A" w:rsidR="00F71CF6" w:rsidRDefault="002770EF" w:rsidP="000E0801">
      <w:pPr>
        <w:spacing w:line="480" w:lineRule="auto"/>
        <w:rPr>
          <w:ins w:id="20" w:author="José Alexandre Diniz FIlho" w:date="2022-08-10T16:13:00Z"/>
          <w:rFonts w:ascii="Times New Roman" w:hAnsi="Times New Roman" w:cs="Times New Roman"/>
        </w:rPr>
      </w:pPr>
      <w:r w:rsidRPr="004B0740">
        <w:rPr>
          <w:rFonts w:ascii="Times New Roman" w:hAnsi="Times New Roman" w:cs="Times New Roman"/>
        </w:rPr>
        <w:t xml:space="preserve">Some simple actions can be taken </w:t>
      </w:r>
      <w:r w:rsidR="005A7DB6" w:rsidRPr="004B0740">
        <w:rPr>
          <w:rFonts w:ascii="Times New Roman" w:hAnsi="Times New Roman" w:cs="Times New Roman"/>
        </w:rPr>
        <w:t>to</w:t>
      </w:r>
      <w:r w:rsidRPr="004B0740">
        <w:rPr>
          <w:rFonts w:ascii="Times New Roman" w:hAnsi="Times New Roman" w:cs="Times New Roman"/>
        </w:rPr>
        <w:t xml:space="preserve"> reduce the intellectual colonization practices in science</w:t>
      </w:r>
      <w:r w:rsidR="005A7DB6" w:rsidRPr="004B0740">
        <w:rPr>
          <w:rFonts w:ascii="Times New Roman" w:hAnsi="Times New Roman" w:cs="Times New Roman"/>
        </w:rPr>
        <w:t>, and here</w:t>
      </w:r>
      <w:r w:rsidRPr="004B0740">
        <w:rPr>
          <w:rFonts w:ascii="Times New Roman" w:hAnsi="Times New Roman" w:cs="Times New Roman"/>
        </w:rPr>
        <w:t xml:space="preserve"> we cite a few that can help to solve the problems mentioned.</w:t>
      </w:r>
      <w:r w:rsidR="00F613F5">
        <w:rPr>
          <w:rFonts w:ascii="Times New Roman" w:hAnsi="Times New Roman" w:cs="Times New Roman"/>
        </w:rPr>
        <w:t xml:space="preserve"> Despite most of our suggestions being derived from situations in Ecology and Evolution, we believe that the points here can be applied to any scientific area.</w:t>
      </w:r>
    </w:p>
    <w:p w14:paraId="5567B117" w14:textId="77777777" w:rsidR="0029242E" w:rsidRDefault="0029242E" w:rsidP="000E0801">
      <w:pPr>
        <w:spacing w:line="480" w:lineRule="auto"/>
        <w:rPr>
          <w:rFonts w:ascii="Times New Roman" w:hAnsi="Times New Roman" w:cs="Times New Roman"/>
        </w:rPr>
      </w:pPr>
    </w:p>
    <w:p w14:paraId="1AAC4414" w14:textId="3F818D8D" w:rsidR="0010356A" w:rsidRPr="00F23429" w:rsidRDefault="00420B5F" w:rsidP="00335FD4">
      <w:pPr>
        <w:spacing w:line="480" w:lineRule="auto"/>
        <w:rPr>
          <w:rFonts w:ascii="Times New Roman" w:hAnsi="Times New Roman" w:cs="Times New Roman"/>
          <w:i/>
          <w:iCs/>
        </w:rPr>
      </w:pPr>
      <w:r w:rsidRPr="00F23429">
        <w:rPr>
          <w:rFonts w:ascii="Times New Roman" w:hAnsi="Times New Roman" w:cs="Times New Roman"/>
          <w:i/>
          <w:iCs/>
        </w:rPr>
        <w:lastRenderedPageBreak/>
        <w:t>Journals, societies</w:t>
      </w:r>
      <w:r w:rsidR="005A7DB6">
        <w:rPr>
          <w:rFonts w:ascii="Times New Roman" w:hAnsi="Times New Roman" w:cs="Times New Roman"/>
          <w:i/>
          <w:iCs/>
        </w:rPr>
        <w:t>,</w:t>
      </w:r>
      <w:r w:rsidRPr="00F23429">
        <w:rPr>
          <w:rFonts w:ascii="Times New Roman" w:hAnsi="Times New Roman" w:cs="Times New Roman"/>
          <w:i/>
          <w:iCs/>
        </w:rPr>
        <w:t xml:space="preserve"> and boarding members of scientific meetings/events</w:t>
      </w:r>
    </w:p>
    <w:p w14:paraId="2837FD4D" w14:textId="0C98E986" w:rsidR="000C4037" w:rsidRDefault="00420B5F" w:rsidP="000C75F2">
      <w:pPr>
        <w:spacing w:line="480" w:lineRule="auto"/>
        <w:rPr>
          <w:ins w:id="21" w:author="José Alexandre Diniz FIlho" w:date="2022-08-10T16:12:00Z"/>
          <w:rFonts w:ascii="Times New Roman" w:hAnsi="Times New Roman" w:cs="Times New Roman"/>
        </w:rPr>
      </w:pPr>
      <w:r>
        <w:rPr>
          <w:rFonts w:ascii="Times New Roman" w:hAnsi="Times New Roman" w:cs="Times New Roman"/>
        </w:rPr>
        <w:t xml:space="preserve">Always ask </w:t>
      </w:r>
      <w:r w:rsidR="005A7DB6">
        <w:rPr>
          <w:rFonts w:ascii="Times New Roman" w:hAnsi="Times New Roman" w:cs="Times New Roman"/>
        </w:rPr>
        <w:t>whether</w:t>
      </w:r>
      <w:r w:rsidR="009812D3">
        <w:rPr>
          <w:rFonts w:ascii="Times New Roman" w:hAnsi="Times New Roman" w:cs="Times New Roman"/>
        </w:rPr>
        <w:t xml:space="preserve"> the event, journal</w:t>
      </w:r>
      <w:r w:rsidR="005A7DB6">
        <w:rPr>
          <w:rFonts w:ascii="Times New Roman" w:hAnsi="Times New Roman" w:cs="Times New Roman"/>
        </w:rPr>
        <w:t>,</w:t>
      </w:r>
      <w:r w:rsidR="009812D3">
        <w:rPr>
          <w:rFonts w:ascii="Times New Roman" w:hAnsi="Times New Roman" w:cs="Times New Roman"/>
        </w:rPr>
        <w:t xml:space="preserve"> or boarding committee is inclus</w:t>
      </w:r>
      <w:r w:rsidR="005A7DB6">
        <w:rPr>
          <w:rFonts w:ascii="Times New Roman" w:hAnsi="Times New Roman" w:cs="Times New Roman"/>
        </w:rPr>
        <w:t>ive</w:t>
      </w:r>
      <w:r w:rsidR="009812D3">
        <w:rPr>
          <w:rFonts w:ascii="Times New Roman" w:hAnsi="Times New Roman" w:cs="Times New Roman"/>
        </w:rPr>
        <w:t xml:space="preserve"> enough? How many e</w:t>
      </w:r>
      <w:r w:rsidR="000C75F2">
        <w:rPr>
          <w:rFonts w:ascii="Times New Roman" w:hAnsi="Times New Roman" w:cs="Times New Roman"/>
        </w:rPr>
        <w:t xml:space="preserve">ditors </w:t>
      </w:r>
      <w:r w:rsidR="009812D3">
        <w:rPr>
          <w:rFonts w:ascii="Times New Roman" w:hAnsi="Times New Roman" w:cs="Times New Roman"/>
        </w:rPr>
        <w:t xml:space="preserve">are </w:t>
      </w:r>
      <w:r w:rsidR="000C75F2">
        <w:rPr>
          <w:rFonts w:ascii="Times New Roman" w:hAnsi="Times New Roman" w:cs="Times New Roman"/>
        </w:rPr>
        <w:t>from underrepresented countries</w:t>
      </w:r>
      <w:r w:rsidR="009812D3">
        <w:rPr>
          <w:rFonts w:ascii="Times New Roman" w:hAnsi="Times New Roman" w:cs="Times New Roman"/>
        </w:rPr>
        <w:t xml:space="preserve">? Depending on the answer </w:t>
      </w:r>
      <w:r w:rsidR="005A7DB6">
        <w:rPr>
          <w:rFonts w:ascii="Times New Roman" w:hAnsi="Times New Roman" w:cs="Times New Roman"/>
        </w:rPr>
        <w:t>to</w:t>
      </w:r>
      <w:r w:rsidR="009812D3">
        <w:rPr>
          <w:rFonts w:ascii="Times New Roman" w:hAnsi="Times New Roman" w:cs="Times New Roman"/>
        </w:rPr>
        <w:t xml:space="preserve"> those simple questions</w:t>
      </w:r>
      <w:r w:rsidR="005A7DB6">
        <w:rPr>
          <w:rFonts w:ascii="Times New Roman" w:hAnsi="Times New Roman" w:cs="Times New Roman"/>
        </w:rPr>
        <w:t>,</w:t>
      </w:r>
      <w:r w:rsidR="009812D3">
        <w:rPr>
          <w:rFonts w:ascii="Times New Roman" w:hAnsi="Times New Roman" w:cs="Times New Roman"/>
        </w:rPr>
        <w:t xml:space="preserve"> we can move on to possible solutions toward DEI. Regarding </w:t>
      </w:r>
      <w:r w:rsidR="005A7DB6">
        <w:rPr>
          <w:rFonts w:ascii="Times New Roman" w:hAnsi="Times New Roman" w:cs="Times New Roman"/>
        </w:rPr>
        <w:t>s</w:t>
      </w:r>
      <w:r w:rsidR="009812D3">
        <w:rPr>
          <w:rFonts w:ascii="Times New Roman" w:hAnsi="Times New Roman" w:cs="Times New Roman"/>
        </w:rPr>
        <w:t xml:space="preserve">cientific </w:t>
      </w:r>
      <w:r w:rsidR="005A7DB6">
        <w:rPr>
          <w:rFonts w:ascii="Times New Roman" w:hAnsi="Times New Roman" w:cs="Times New Roman"/>
        </w:rPr>
        <w:t>s</w:t>
      </w:r>
      <w:r w:rsidR="000C4037">
        <w:rPr>
          <w:rFonts w:ascii="Times New Roman" w:hAnsi="Times New Roman" w:cs="Times New Roman"/>
        </w:rPr>
        <w:t>ocieties</w:t>
      </w:r>
      <w:r w:rsidR="00E951F6">
        <w:rPr>
          <w:rFonts w:ascii="Times New Roman" w:hAnsi="Times New Roman" w:cs="Times New Roman"/>
        </w:rPr>
        <w:t>,</w:t>
      </w:r>
      <w:r w:rsidR="009812D3">
        <w:rPr>
          <w:rFonts w:ascii="Times New Roman" w:hAnsi="Times New Roman" w:cs="Times New Roman"/>
        </w:rPr>
        <w:t xml:space="preserve"> one possibility to decolonize expertise is the </w:t>
      </w:r>
      <w:r w:rsidR="000C4037">
        <w:rPr>
          <w:rFonts w:ascii="Times New Roman" w:hAnsi="Times New Roman" w:cs="Times New Roman"/>
        </w:rPr>
        <w:t xml:space="preserve">implementation of programs to support </w:t>
      </w:r>
      <w:r w:rsidR="005A7DB6">
        <w:rPr>
          <w:rFonts w:ascii="Times New Roman" w:hAnsi="Times New Roman" w:cs="Times New Roman"/>
        </w:rPr>
        <w:t xml:space="preserve">the </w:t>
      </w:r>
      <w:r w:rsidR="000C4037">
        <w:rPr>
          <w:rFonts w:ascii="Times New Roman" w:hAnsi="Times New Roman" w:cs="Times New Roman"/>
        </w:rPr>
        <w:t xml:space="preserve">submission of papers from </w:t>
      </w:r>
      <w:r w:rsidR="009812D3">
        <w:rPr>
          <w:rFonts w:ascii="Times New Roman" w:hAnsi="Times New Roman" w:cs="Times New Roman"/>
        </w:rPr>
        <w:t>the G</w:t>
      </w:r>
      <w:r w:rsidR="000C4037">
        <w:rPr>
          <w:rFonts w:ascii="Times New Roman" w:hAnsi="Times New Roman" w:cs="Times New Roman"/>
        </w:rPr>
        <w:t xml:space="preserve">lobal </w:t>
      </w:r>
      <w:r w:rsidR="005A7DB6">
        <w:rPr>
          <w:rFonts w:ascii="Times New Roman" w:hAnsi="Times New Roman" w:cs="Times New Roman"/>
        </w:rPr>
        <w:t>South</w:t>
      </w:r>
      <w:r w:rsidR="009812D3">
        <w:rPr>
          <w:rFonts w:ascii="Times New Roman" w:hAnsi="Times New Roman" w:cs="Times New Roman"/>
        </w:rPr>
        <w:t xml:space="preserve"> by </w:t>
      </w:r>
      <w:r w:rsidR="000C4037">
        <w:rPr>
          <w:rFonts w:ascii="Times New Roman" w:hAnsi="Times New Roman" w:cs="Times New Roman"/>
        </w:rPr>
        <w:t xml:space="preserve">language </w:t>
      </w:r>
      <w:r w:rsidR="00E951F6">
        <w:rPr>
          <w:rFonts w:ascii="Times New Roman" w:hAnsi="Times New Roman" w:cs="Times New Roman"/>
        </w:rPr>
        <w:t>support</w:t>
      </w:r>
      <w:r w:rsidR="009812D3">
        <w:rPr>
          <w:rFonts w:ascii="Times New Roman" w:hAnsi="Times New Roman" w:cs="Times New Roman"/>
        </w:rPr>
        <w:t>. One recent example is the</w:t>
      </w:r>
      <w:r w:rsidR="000C4037">
        <w:rPr>
          <w:rFonts w:ascii="Times New Roman" w:hAnsi="Times New Roman" w:cs="Times New Roman"/>
        </w:rPr>
        <w:t xml:space="preserve"> EELS program</w:t>
      </w:r>
      <w:r w:rsidR="009812D3">
        <w:rPr>
          <w:rFonts w:ascii="Times New Roman" w:hAnsi="Times New Roman" w:cs="Times New Roman"/>
        </w:rPr>
        <w:t xml:space="preserve"> (</w:t>
      </w:r>
      <w:r w:rsidR="00666983">
        <w:rPr>
          <w:rFonts w:ascii="Times New Roman" w:hAnsi="Times New Roman" w:cs="Times New Roman"/>
        </w:rPr>
        <w:t>Evolution English Language Support</w:t>
      </w:r>
      <w:r w:rsidR="009812D3">
        <w:rPr>
          <w:rFonts w:ascii="Times New Roman" w:hAnsi="Times New Roman" w:cs="Times New Roman"/>
        </w:rPr>
        <w:t>)</w:t>
      </w:r>
      <w:r w:rsidR="00666983">
        <w:rPr>
          <w:rFonts w:ascii="Times New Roman" w:hAnsi="Times New Roman" w:cs="Times New Roman"/>
        </w:rPr>
        <w:t xml:space="preserve"> promoted by the Society for the </w:t>
      </w:r>
      <w:ins w:id="22" w:author="José Alexandre Diniz FIlho" w:date="2022-08-10T16:12:00Z">
        <w:r w:rsidR="0029242E">
          <w:rPr>
            <w:rFonts w:ascii="Times New Roman" w:hAnsi="Times New Roman" w:cs="Times New Roman"/>
          </w:rPr>
          <w:t>S</w:t>
        </w:r>
      </w:ins>
      <w:del w:id="23" w:author="José Alexandre Diniz FIlho" w:date="2022-08-10T16:12:00Z">
        <w:r w:rsidR="00666983" w:rsidDel="0029242E">
          <w:rPr>
            <w:rFonts w:ascii="Times New Roman" w:hAnsi="Times New Roman" w:cs="Times New Roman"/>
          </w:rPr>
          <w:delText>s</w:delText>
        </w:r>
      </w:del>
      <w:r w:rsidR="00666983">
        <w:rPr>
          <w:rFonts w:ascii="Times New Roman" w:hAnsi="Times New Roman" w:cs="Times New Roman"/>
        </w:rPr>
        <w:t xml:space="preserve">tudy of </w:t>
      </w:r>
      <w:del w:id="24" w:author="José Alexandre Diniz FIlho" w:date="2022-08-10T16:12:00Z">
        <w:r w:rsidR="00666983" w:rsidDel="0029242E">
          <w:rPr>
            <w:rFonts w:ascii="Times New Roman" w:hAnsi="Times New Roman" w:cs="Times New Roman"/>
          </w:rPr>
          <w:delText>evolution</w:delText>
        </w:r>
      </w:del>
      <w:ins w:id="25" w:author="José Alexandre Diniz FIlho" w:date="2022-08-10T16:12:00Z">
        <w:r w:rsidR="0029242E">
          <w:rPr>
            <w:rFonts w:ascii="Times New Roman" w:hAnsi="Times New Roman" w:cs="Times New Roman"/>
          </w:rPr>
          <w:t>E</w:t>
        </w:r>
        <w:commentRangeStart w:id="26"/>
        <w:r w:rsidR="0029242E">
          <w:rPr>
            <w:rFonts w:ascii="Times New Roman" w:hAnsi="Times New Roman" w:cs="Times New Roman"/>
          </w:rPr>
          <w:t>volution</w:t>
        </w:r>
      </w:ins>
      <w:commentRangeEnd w:id="26"/>
      <w:ins w:id="27" w:author="José Alexandre Diniz FIlho" w:date="2022-08-10T16:13:00Z">
        <w:r w:rsidR="0029242E">
          <w:rPr>
            <w:rStyle w:val="CommentReference"/>
          </w:rPr>
          <w:commentReference w:id="26"/>
        </w:r>
      </w:ins>
      <w:r w:rsidR="00666983">
        <w:rPr>
          <w:rFonts w:ascii="Times New Roman" w:hAnsi="Times New Roman" w:cs="Times New Roman"/>
        </w:rPr>
        <w:t xml:space="preserve">. The program offers cost-free English language editing for non-native </w:t>
      </w:r>
      <w:r w:rsidR="005A7DB6">
        <w:rPr>
          <w:rFonts w:ascii="Times New Roman" w:hAnsi="Times New Roman" w:cs="Times New Roman"/>
        </w:rPr>
        <w:t>English-speaking</w:t>
      </w:r>
      <w:r w:rsidR="00666983">
        <w:rPr>
          <w:rFonts w:ascii="Times New Roman" w:hAnsi="Times New Roman" w:cs="Times New Roman"/>
        </w:rPr>
        <w:t xml:space="preserve"> authors, reducing the language barriers to scientific publication.</w:t>
      </w:r>
    </w:p>
    <w:p w14:paraId="614361C4" w14:textId="77777777" w:rsidR="0029242E" w:rsidRDefault="0029242E" w:rsidP="000C75F2">
      <w:pPr>
        <w:spacing w:line="480" w:lineRule="auto"/>
        <w:rPr>
          <w:rFonts w:ascii="Times New Roman" w:hAnsi="Times New Roman" w:cs="Times New Roman"/>
        </w:rPr>
      </w:pPr>
    </w:p>
    <w:p w14:paraId="6F683A54" w14:textId="2306CAC3" w:rsidR="000E4F90" w:rsidRPr="00F23429" w:rsidRDefault="00E951F6" w:rsidP="00335FD4">
      <w:pPr>
        <w:spacing w:line="480" w:lineRule="auto"/>
        <w:rPr>
          <w:rFonts w:ascii="Times New Roman" w:hAnsi="Times New Roman" w:cs="Times New Roman"/>
          <w:i/>
          <w:iCs/>
        </w:rPr>
      </w:pPr>
      <w:r w:rsidRPr="00F23429">
        <w:rPr>
          <w:rFonts w:ascii="Times New Roman" w:hAnsi="Times New Roman" w:cs="Times New Roman"/>
          <w:i/>
          <w:iCs/>
        </w:rPr>
        <w:t>A</w:t>
      </w:r>
      <w:r w:rsidR="000E4F90" w:rsidRPr="00F23429">
        <w:rPr>
          <w:rFonts w:ascii="Times New Roman" w:hAnsi="Times New Roman" w:cs="Times New Roman"/>
          <w:i/>
          <w:iCs/>
        </w:rPr>
        <w:t xml:space="preserve">uthors from </w:t>
      </w:r>
      <w:r>
        <w:rPr>
          <w:rFonts w:ascii="Times New Roman" w:hAnsi="Times New Roman" w:cs="Times New Roman"/>
          <w:i/>
          <w:iCs/>
        </w:rPr>
        <w:t>the G</w:t>
      </w:r>
      <w:r w:rsidR="000E4F90" w:rsidRPr="00F23429">
        <w:rPr>
          <w:rFonts w:ascii="Times New Roman" w:hAnsi="Times New Roman" w:cs="Times New Roman"/>
          <w:i/>
          <w:iCs/>
        </w:rPr>
        <w:t xml:space="preserve">lobal </w:t>
      </w:r>
      <w:r w:rsidR="005E5E7E">
        <w:rPr>
          <w:rFonts w:ascii="Times New Roman" w:hAnsi="Times New Roman" w:cs="Times New Roman"/>
          <w:i/>
          <w:iCs/>
        </w:rPr>
        <w:t>North</w:t>
      </w:r>
      <w:r w:rsidR="009716FE">
        <w:rPr>
          <w:rFonts w:ascii="Times New Roman" w:hAnsi="Times New Roman" w:cs="Times New Roman"/>
          <w:i/>
          <w:iCs/>
        </w:rPr>
        <w:t xml:space="preserve"> and research groups</w:t>
      </w:r>
    </w:p>
    <w:p w14:paraId="2BF3BC45" w14:textId="46D5C179" w:rsidR="000E4F90" w:rsidRDefault="000E4F90" w:rsidP="00335FD4">
      <w:pPr>
        <w:spacing w:line="480" w:lineRule="auto"/>
        <w:rPr>
          <w:rFonts w:ascii="Times New Roman" w:hAnsi="Times New Roman" w:cs="Times New Roman"/>
        </w:rPr>
      </w:pPr>
      <w:r>
        <w:rPr>
          <w:rFonts w:ascii="Times New Roman" w:hAnsi="Times New Roman" w:cs="Times New Roman"/>
        </w:rPr>
        <w:t xml:space="preserve">It is </w:t>
      </w:r>
      <w:r w:rsidR="00C22AFA">
        <w:rPr>
          <w:rFonts w:ascii="Times New Roman" w:hAnsi="Times New Roman" w:cs="Times New Roman"/>
        </w:rPr>
        <w:t xml:space="preserve">common </w:t>
      </w:r>
      <w:r w:rsidR="008D699A">
        <w:rPr>
          <w:rFonts w:ascii="Times New Roman" w:hAnsi="Times New Roman" w:cs="Times New Roman"/>
        </w:rPr>
        <w:t>for</w:t>
      </w:r>
      <w:r w:rsidR="00C22AFA">
        <w:rPr>
          <w:rFonts w:ascii="Times New Roman" w:hAnsi="Times New Roman" w:cs="Times New Roman"/>
        </w:rPr>
        <w:t xml:space="preserve"> editors and</w:t>
      </w:r>
      <w:commentRangeStart w:id="28"/>
      <w:commentRangeStart w:id="29"/>
      <w:r w:rsidR="00C22AFA">
        <w:rPr>
          <w:rFonts w:ascii="Times New Roman" w:hAnsi="Times New Roman" w:cs="Times New Roman"/>
        </w:rPr>
        <w:t xml:space="preserve"> </w:t>
      </w:r>
      <w:r w:rsidR="008D699A">
        <w:rPr>
          <w:rFonts w:ascii="Times New Roman" w:hAnsi="Times New Roman" w:cs="Times New Roman"/>
        </w:rPr>
        <w:t>reviewers</w:t>
      </w:r>
      <w:r w:rsidR="00E951F6">
        <w:rPr>
          <w:rFonts w:ascii="Times New Roman" w:hAnsi="Times New Roman" w:cs="Times New Roman"/>
        </w:rPr>
        <w:t xml:space="preserve"> </w:t>
      </w:r>
      <w:r w:rsidR="008D699A">
        <w:rPr>
          <w:rFonts w:ascii="Times New Roman" w:hAnsi="Times New Roman" w:cs="Times New Roman"/>
        </w:rPr>
        <w:t xml:space="preserve">to </w:t>
      </w:r>
      <w:r>
        <w:rPr>
          <w:rFonts w:ascii="Times New Roman" w:hAnsi="Times New Roman" w:cs="Times New Roman"/>
        </w:rPr>
        <w:t>request to cite works that were forgotten during the literature review process</w:t>
      </w:r>
      <w:r w:rsidR="005A7DB6">
        <w:rPr>
          <w:rFonts w:ascii="Times New Roman" w:hAnsi="Times New Roman" w:cs="Times New Roman"/>
        </w:rPr>
        <w:t xml:space="preserve">. </w:t>
      </w:r>
      <w:proofErr w:type="gramStart"/>
      <w:r w:rsidR="005A7DB6">
        <w:rPr>
          <w:rFonts w:ascii="Times New Roman" w:hAnsi="Times New Roman" w:cs="Times New Roman"/>
        </w:rPr>
        <w:t>However</w:t>
      </w:r>
      <w:commentRangeEnd w:id="28"/>
      <w:proofErr w:type="gramEnd"/>
      <w:r w:rsidR="0029242E">
        <w:rPr>
          <w:rStyle w:val="CommentReference"/>
        </w:rPr>
        <w:commentReference w:id="28"/>
      </w:r>
      <w:commentRangeEnd w:id="29"/>
      <w:r w:rsidR="0029242E">
        <w:rPr>
          <w:rStyle w:val="CommentReference"/>
        </w:rPr>
        <w:commentReference w:id="29"/>
      </w:r>
      <w:r>
        <w:rPr>
          <w:rFonts w:ascii="Times New Roman" w:hAnsi="Times New Roman" w:cs="Times New Roman"/>
        </w:rPr>
        <w:t xml:space="preserve">, </w:t>
      </w:r>
      <w:r w:rsidR="00A63F49">
        <w:rPr>
          <w:rFonts w:ascii="Times New Roman" w:hAnsi="Times New Roman" w:cs="Times New Roman"/>
        </w:rPr>
        <w:t>almost all the time</w:t>
      </w:r>
      <w:r w:rsidR="005A7DB6">
        <w:rPr>
          <w:rFonts w:ascii="Times New Roman" w:hAnsi="Times New Roman" w:cs="Times New Roman"/>
        </w:rPr>
        <w:t>,</w:t>
      </w:r>
      <w:r w:rsidR="00A63F49">
        <w:rPr>
          <w:rFonts w:ascii="Times New Roman" w:hAnsi="Times New Roman" w:cs="Times New Roman"/>
        </w:rPr>
        <w:t xml:space="preserve"> those references comprise studies from researchers or institutions in </w:t>
      </w:r>
      <w:r w:rsidR="00E951F6">
        <w:rPr>
          <w:rFonts w:ascii="Times New Roman" w:hAnsi="Times New Roman" w:cs="Times New Roman"/>
        </w:rPr>
        <w:t>the G</w:t>
      </w:r>
      <w:r w:rsidR="00A63F49">
        <w:rPr>
          <w:rFonts w:ascii="Times New Roman" w:hAnsi="Times New Roman" w:cs="Times New Roman"/>
        </w:rPr>
        <w:t xml:space="preserve">lobal </w:t>
      </w:r>
      <w:r w:rsidR="005E5E7E">
        <w:rPr>
          <w:rFonts w:ascii="Times New Roman" w:hAnsi="Times New Roman" w:cs="Times New Roman"/>
        </w:rPr>
        <w:t>North</w:t>
      </w:r>
      <w:r w:rsidR="00A63F49">
        <w:rPr>
          <w:rFonts w:ascii="Times New Roman" w:hAnsi="Times New Roman" w:cs="Times New Roman"/>
        </w:rPr>
        <w:t>.</w:t>
      </w:r>
      <w:r w:rsidR="00E951F6">
        <w:rPr>
          <w:rFonts w:ascii="Times New Roman" w:hAnsi="Times New Roman" w:cs="Times New Roman"/>
        </w:rPr>
        <w:t xml:space="preserve"> We suggest </w:t>
      </w:r>
      <w:r w:rsidR="005A7DB6">
        <w:rPr>
          <w:rFonts w:ascii="Times New Roman" w:hAnsi="Times New Roman" w:cs="Times New Roman"/>
        </w:rPr>
        <w:t>that</w:t>
      </w:r>
      <w:r w:rsidR="00E951F6">
        <w:rPr>
          <w:rFonts w:ascii="Times New Roman" w:hAnsi="Times New Roman" w:cs="Times New Roman"/>
        </w:rPr>
        <w:t xml:space="preserve"> authors from the Global </w:t>
      </w:r>
      <w:r w:rsidR="005E5E7E">
        <w:rPr>
          <w:rFonts w:ascii="Times New Roman" w:hAnsi="Times New Roman" w:cs="Times New Roman"/>
        </w:rPr>
        <w:t>North</w:t>
      </w:r>
      <w:r w:rsidR="00E951F6">
        <w:rPr>
          <w:rFonts w:ascii="Times New Roman" w:hAnsi="Times New Roman" w:cs="Times New Roman"/>
        </w:rPr>
        <w:t xml:space="preserve"> check if their references are inclusive enough given the </w:t>
      </w:r>
      <w:r w:rsidR="005A7DB6">
        <w:rPr>
          <w:rFonts w:ascii="Times New Roman" w:hAnsi="Times New Roman" w:cs="Times New Roman"/>
        </w:rPr>
        <w:t>topic</w:t>
      </w:r>
      <w:r w:rsidR="00E951F6">
        <w:rPr>
          <w:rFonts w:ascii="Times New Roman" w:hAnsi="Times New Roman" w:cs="Times New Roman"/>
        </w:rPr>
        <w:t xml:space="preserve"> in their studies. Some may argue that this can comprise an extra work loading, but we see </w:t>
      </w:r>
      <w:r w:rsidR="005A7DB6">
        <w:rPr>
          <w:rFonts w:ascii="Times New Roman" w:hAnsi="Times New Roman" w:cs="Times New Roman"/>
        </w:rPr>
        <w:t>it</w:t>
      </w:r>
      <w:r w:rsidR="00E951F6">
        <w:rPr>
          <w:rFonts w:ascii="Times New Roman" w:hAnsi="Times New Roman" w:cs="Times New Roman"/>
        </w:rPr>
        <w:t xml:space="preserve"> as the same work</w:t>
      </w:r>
      <w:r w:rsidR="00E72B88">
        <w:rPr>
          <w:rFonts w:ascii="Times New Roman" w:hAnsi="Times New Roman" w:cs="Times New Roman"/>
        </w:rPr>
        <w:t xml:space="preserve">load </w:t>
      </w:r>
      <w:r w:rsidR="00E951F6">
        <w:rPr>
          <w:rFonts w:ascii="Times New Roman" w:hAnsi="Times New Roman" w:cs="Times New Roman"/>
        </w:rPr>
        <w:t xml:space="preserve">that authors from Global </w:t>
      </w:r>
      <w:r w:rsidR="008D699A">
        <w:rPr>
          <w:rFonts w:ascii="Times New Roman" w:hAnsi="Times New Roman" w:cs="Times New Roman"/>
        </w:rPr>
        <w:t>S</w:t>
      </w:r>
      <w:r w:rsidR="00E951F6">
        <w:rPr>
          <w:rFonts w:ascii="Times New Roman" w:hAnsi="Times New Roman" w:cs="Times New Roman"/>
        </w:rPr>
        <w:t xml:space="preserve">outh have when asked to review their references or cite works from Global </w:t>
      </w:r>
      <w:r w:rsidR="008D699A">
        <w:rPr>
          <w:rFonts w:ascii="Times New Roman" w:hAnsi="Times New Roman" w:cs="Times New Roman"/>
        </w:rPr>
        <w:t>N</w:t>
      </w:r>
      <w:r w:rsidR="00E951F6">
        <w:rPr>
          <w:rFonts w:ascii="Times New Roman" w:hAnsi="Times New Roman" w:cs="Times New Roman"/>
        </w:rPr>
        <w:t xml:space="preserve">orth </w:t>
      </w:r>
      <w:r w:rsidR="008D699A">
        <w:rPr>
          <w:rFonts w:ascii="Times New Roman" w:hAnsi="Times New Roman" w:cs="Times New Roman"/>
        </w:rPr>
        <w:t>authors</w:t>
      </w:r>
      <w:r w:rsidR="00E951F6">
        <w:rPr>
          <w:rFonts w:ascii="Times New Roman" w:hAnsi="Times New Roman" w:cs="Times New Roman"/>
        </w:rPr>
        <w:t xml:space="preserve">. </w:t>
      </w:r>
      <w:r w:rsidR="00781D4C">
        <w:rPr>
          <w:rFonts w:ascii="Times New Roman" w:hAnsi="Times New Roman" w:cs="Times New Roman"/>
        </w:rPr>
        <w:t xml:space="preserve">As mentioned before, citations are one of the </w:t>
      </w:r>
      <w:r w:rsidR="007F08F1">
        <w:rPr>
          <w:rFonts w:ascii="Times New Roman" w:hAnsi="Times New Roman" w:cs="Times New Roman"/>
        </w:rPr>
        <w:t xml:space="preserve">currencies in the academic job market and a </w:t>
      </w:r>
      <w:r w:rsidR="008D699A">
        <w:rPr>
          <w:rFonts w:ascii="Times New Roman" w:hAnsi="Times New Roman" w:cs="Times New Roman"/>
        </w:rPr>
        <w:t xml:space="preserve">proxy </w:t>
      </w:r>
      <w:r w:rsidR="007F08F1">
        <w:rPr>
          <w:rFonts w:ascii="Times New Roman" w:hAnsi="Times New Roman" w:cs="Times New Roman"/>
        </w:rPr>
        <w:t>of intellectual merit</w:t>
      </w:r>
      <w:r w:rsidR="005A7DB6">
        <w:rPr>
          <w:rFonts w:ascii="Times New Roman" w:hAnsi="Times New Roman" w:cs="Times New Roman"/>
        </w:rPr>
        <w:t xml:space="preserve">. </w:t>
      </w:r>
      <w:r w:rsidR="008D699A">
        <w:rPr>
          <w:rFonts w:ascii="Times New Roman" w:hAnsi="Times New Roman" w:cs="Times New Roman"/>
        </w:rPr>
        <w:t>If</w:t>
      </w:r>
      <w:r w:rsidR="007F08F1">
        <w:rPr>
          <w:rFonts w:ascii="Times New Roman" w:hAnsi="Times New Roman" w:cs="Times New Roman"/>
        </w:rPr>
        <w:t xml:space="preserve"> the whole system of </w:t>
      </w:r>
      <w:r w:rsidR="005A7DB6">
        <w:rPr>
          <w:rFonts w:ascii="Times New Roman" w:hAnsi="Times New Roman" w:cs="Times New Roman"/>
        </w:rPr>
        <w:t>authority</w:t>
      </w:r>
      <w:r w:rsidR="007F08F1">
        <w:rPr>
          <w:rFonts w:ascii="Times New Roman" w:hAnsi="Times New Roman" w:cs="Times New Roman"/>
        </w:rPr>
        <w:t xml:space="preserve"> </w:t>
      </w:r>
      <w:r w:rsidR="005A7DB6">
        <w:rPr>
          <w:rFonts w:ascii="Times New Roman" w:hAnsi="Times New Roman" w:cs="Times New Roman"/>
        </w:rPr>
        <w:t>revolves</w:t>
      </w:r>
      <w:r w:rsidR="007F08F1">
        <w:rPr>
          <w:rFonts w:ascii="Times New Roman" w:hAnsi="Times New Roman" w:cs="Times New Roman"/>
        </w:rPr>
        <w:t xml:space="preserve"> around </w:t>
      </w:r>
      <w:r w:rsidR="008D699A">
        <w:rPr>
          <w:rFonts w:ascii="Times New Roman" w:hAnsi="Times New Roman" w:cs="Times New Roman"/>
        </w:rPr>
        <w:t>authors</w:t>
      </w:r>
      <w:r w:rsidR="007F08F1">
        <w:rPr>
          <w:rFonts w:ascii="Times New Roman" w:hAnsi="Times New Roman" w:cs="Times New Roman"/>
        </w:rPr>
        <w:t xml:space="preserve"> from the Global </w:t>
      </w:r>
      <w:r w:rsidR="005E5E7E">
        <w:rPr>
          <w:rFonts w:ascii="Times New Roman" w:hAnsi="Times New Roman" w:cs="Times New Roman"/>
        </w:rPr>
        <w:t>North</w:t>
      </w:r>
      <w:r w:rsidR="007F08F1">
        <w:rPr>
          <w:rFonts w:ascii="Times New Roman" w:hAnsi="Times New Roman" w:cs="Times New Roman"/>
        </w:rPr>
        <w:t xml:space="preserve">, no matter the quality of work from the Global </w:t>
      </w:r>
      <w:r w:rsidR="005A7DB6">
        <w:rPr>
          <w:rFonts w:ascii="Times New Roman" w:hAnsi="Times New Roman" w:cs="Times New Roman"/>
        </w:rPr>
        <w:t>South</w:t>
      </w:r>
      <w:r w:rsidR="007F08F1">
        <w:rPr>
          <w:rFonts w:ascii="Times New Roman" w:hAnsi="Times New Roman" w:cs="Times New Roman"/>
        </w:rPr>
        <w:t xml:space="preserve">, their intellectual merit will never be </w:t>
      </w:r>
      <w:r w:rsidR="005A7DB6">
        <w:rPr>
          <w:rFonts w:ascii="Times New Roman" w:hAnsi="Times New Roman" w:cs="Times New Roman"/>
        </w:rPr>
        <w:t>recognized</w:t>
      </w:r>
      <w:r w:rsidR="008D699A">
        <w:rPr>
          <w:rFonts w:ascii="Times New Roman" w:hAnsi="Times New Roman" w:cs="Times New Roman"/>
        </w:rPr>
        <w:t>, no matter its quality</w:t>
      </w:r>
      <w:r w:rsidR="007F08F1">
        <w:rPr>
          <w:rFonts w:ascii="Times New Roman" w:hAnsi="Times New Roman" w:cs="Times New Roman"/>
        </w:rPr>
        <w:t>.</w:t>
      </w:r>
    </w:p>
    <w:p w14:paraId="7BA21521" w14:textId="62A8FED4" w:rsidR="00817911" w:rsidRPr="008F1E6B" w:rsidRDefault="00817911" w:rsidP="00335FD4">
      <w:pPr>
        <w:spacing w:line="480" w:lineRule="auto"/>
        <w:rPr>
          <w:ins w:id="30" w:author="Gabriel Nakamura" w:date="2023-01-06T11:19:00Z"/>
          <w:rFonts w:ascii="Times New Roman" w:hAnsi="Times New Roman" w:cs="Times New Roman"/>
          <w:i/>
          <w:iCs/>
          <w:rPrChange w:id="31" w:author="Gabriel Nakamura" w:date="2023-01-06T11:19:00Z">
            <w:rPr>
              <w:ins w:id="32" w:author="Gabriel Nakamura" w:date="2023-01-06T11:19:00Z"/>
              <w:rFonts w:ascii="Times New Roman" w:hAnsi="Times New Roman" w:cs="Times New Roman"/>
            </w:rPr>
          </w:rPrChange>
        </w:rPr>
      </w:pPr>
      <w:commentRangeStart w:id="33"/>
      <w:ins w:id="34" w:author="Gabriel Nakamura" w:date="2023-01-06T11:18:00Z">
        <w:r w:rsidRPr="008F1E6B">
          <w:rPr>
            <w:rFonts w:ascii="Times New Roman" w:hAnsi="Times New Roman" w:cs="Times New Roman"/>
            <w:i/>
            <w:iCs/>
            <w:rPrChange w:id="35" w:author="Gabriel Nakamura" w:date="2023-01-06T11:19:00Z">
              <w:rPr>
                <w:rFonts w:ascii="Times New Roman" w:hAnsi="Times New Roman" w:cs="Times New Roman"/>
              </w:rPr>
            </w:rPrChange>
          </w:rPr>
          <w:t>Diversity</w:t>
        </w:r>
      </w:ins>
      <w:ins w:id="36" w:author="Gabriel Nakamura" w:date="2023-01-06T11:22:00Z">
        <w:r w:rsidR="006D3BD0">
          <w:rPr>
            <w:rFonts w:ascii="Times New Roman" w:hAnsi="Times New Roman" w:cs="Times New Roman"/>
            <w:i/>
            <w:iCs/>
          </w:rPr>
          <w:t xml:space="preserve"> alone</w:t>
        </w:r>
      </w:ins>
      <w:ins w:id="37" w:author="Gabriel Nakamura" w:date="2023-01-06T11:18:00Z">
        <w:r w:rsidRPr="008F1E6B">
          <w:rPr>
            <w:rFonts w:ascii="Times New Roman" w:hAnsi="Times New Roman" w:cs="Times New Roman"/>
            <w:i/>
            <w:iCs/>
            <w:rPrChange w:id="38" w:author="Gabriel Nakamura" w:date="2023-01-06T11:19:00Z">
              <w:rPr>
                <w:rFonts w:ascii="Times New Roman" w:hAnsi="Times New Roman" w:cs="Times New Roman"/>
              </w:rPr>
            </w:rPrChange>
          </w:rPr>
          <w:t xml:space="preserve"> </w:t>
        </w:r>
        <w:r w:rsidR="008F1E6B" w:rsidRPr="008F1E6B">
          <w:rPr>
            <w:rFonts w:ascii="Times New Roman" w:hAnsi="Times New Roman" w:cs="Times New Roman"/>
            <w:i/>
            <w:iCs/>
            <w:rPrChange w:id="39" w:author="Gabriel Nakamura" w:date="2023-01-06T11:19:00Z">
              <w:rPr>
                <w:rFonts w:ascii="Times New Roman" w:hAnsi="Times New Roman" w:cs="Times New Roman"/>
              </w:rPr>
            </w:rPrChange>
          </w:rPr>
          <w:t xml:space="preserve">doesn’t </w:t>
        </w:r>
      </w:ins>
      <w:ins w:id="40" w:author="Gabriel Nakamura" w:date="2023-01-06T11:22:00Z">
        <w:r w:rsidR="006D3BD0">
          <w:rPr>
            <w:rFonts w:ascii="Times New Roman" w:hAnsi="Times New Roman" w:cs="Times New Roman"/>
            <w:i/>
            <w:iCs/>
          </w:rPr>
          <w:t xml:space="preserve">guarantee </w:t>
        </w:r>
        <w:r w:rsidR="005A1037">
          <w:rPr>
            <w:rFonts w:ascii="Times New Roman" w:hAnsi="Times New Roman" w:cs="Times New Roman"/>
            <w:i/>
            <w:iCs/>
          </w:rPr>
          <w:t>a more equitable science</w:t>
        </w:r>
      </w:ins>
      <w:commentRangeEnd w:id="33"/>
      <w:ins w:id="41" w:author="Gabriel Nakamura" w:date="2023-01-06T11:24:00Z">
        <w:r w:rsidR="00097EE4">
          <w:rPr>
            <w:rStyle w:val="CommentReference"/>
          </w:rPr>
          <w:commentReference w:id="33"/>
        </w:r>
      </w:ins>
    </w:p>
    <w:p w14:paraId="6AC90FC3" w14:textId="4652B695" w:rsidR="008F1E6B" w:rsidRDefault="007F1278" w:rsidP="00335FD4">
      <w:pPr>
        <w:spacing w:line="480" w:lineRule="auto"/>
        <w:rPr>
          <w:rFonts w:ascii="Times New Roman" w:hAnsi="Times New Roman" w:cs="Times New Roman"/>
        </w:rPr>
      </w:pPr>
      <w:ins w:id="42" w:author="Gabriel Nakamura" w:date="2023-01-06T11:20:00Z">
        <w:r>
          <w:rPr>
            <w:rFonts w:ascii="Times New Roman" w:hAnsi="Times New Roman" w:cs="Times New Roman"/>
          </w:rPr>
          <w:lastRenderedPageBreak/>
          <w:t xml:space="preserve">Despite DEI </w:t>
        </w:r>
        <w:r w:rsidR="00867608">
          <w:rPr>
            <w:rFonts w:ascii="Times New Roman" w:hAnsi="Times New Roman" w:cs="Times New Roman"/>
          </w:rPr>
          <w:t xml:space="preserve">have its three components as equally important and indispensable to </w:t>
        </w:r>
        <w:r w:rsidR="00061C3A">
          <w:rPr>
            <w:rFonts w:ascii="Times New Roman" w:hAnsi="Times New Roman" w:cs="Times New Roman"/>
          </w:rPr>
          <w:t xml:space="preserve">achieve a </w:t>
        </w:r>
      </w:ins>
      <w:ins w:id="43" w:author="Gabriel Nakamura" w:date="2023-01-06T11:21:00Z">
        <w:r w:rsidR="00061C3A">
          <w:rPr>
            <w:rFonts w:ascii="Times New Roman" w:hAnsi="Times New Roman" w:cs="Times New Roman"/>
          </w:rPr>
          <w:t xml:space="preserve">less colonial scientific practice, most of the efforts are only centered towards </w:t>
        </w:r>
      </w:ins>
      <w:ins w:id="44" w:author="Gabriel Nakamura" w:date="2023-01-06T11:22:00Z">
        <w:r w:rsidR="005A1037">
          <w:rPr>
            <w:rFonts w:ascii="Times New Roman" w:hAnsi="Times New Roman" w:cs="Times New Roman"/>
          </w:rPr>
          <w:t xml:space="preserve">the diversity aspect. </w:t>
        </w:r>
      </w:ins>
    </w:p>
    <w:p w14:paraId="4A105072" w14:textId="180DB8A5" w:rsidR="0089466B" w:rsidRPr="004B0740" w:rsidRDefault="0089466B" w:rsidP="00335FD4">
      <w:pPr>
        <w:spacing w:line="480" w:lineRule="auto"/>
        <w:rPr>
          <w:rFonts w:ascii="Times New Roman" w:hAnsi="Times New Roman" w:cs="Times New Roman"/>
          <w:b/>
          <w:bCs/>
        </w:rPr>
      </w:pPr>
      <w:r w:rsidRPr="004B0740">
        <w:rPr>
          <w:rFonts w:ascii="Times New Roman" w:hAnsi="Times New Roman" w:cs="Times New Roman"/>
          <w:b/>
          <w:bCs/>
        </w:rPr>
        <w:t>Final message</w:t>
      </w:r>
    </w:p>
    <w:p w14:paraId="247E41FE" w14:textId="45BE98D6" w:rsidR="0010356A" w:rsidRDefault="00C72728" w:rsidP="00335FD4">
      <w:pPr>
        <w:spacing w:line="480" w:lineRule="auto"/>
        <w:rPr>
          <w:ins w:id="45" w:author="Gabriel Nakamura" w:date="2022-07-27T10:06:00Z"/>
          <w:rFonts w:ascii="Times New Roman" w:hAnsi="Times New Roman" w:cs="Times New Roman"/>
        </w:rPr>
      </w:pPr>
      <w:r>
        <w:rPr>
          <w:rFonts w:ascii="Times New Roman" w:hAnsi="Times New Roman" w:cs="Times New Roman"/>
        </w:rPr>
        <w:t>R</w:t>
      </w:r>
      <w:r w:rsidR="0089466B">
        <w:rPr>
          <w:rFonts w:ascii="Times New Roman" w:hAnsi="Times New Roman" w:cs="Times New Roman"/>
        </w:rPr>
        <w:t xml:space="preserve">esearch institutes outside </w:t>
      </w:r>
      <w:r w:rsidR="005B38D3">
        <w:rPr>
          <w:rFonts w:ascii="Times New Roman" w:hAnsi="Times New Roman" w:cs="Times New Roman"/>
        </w:rPr>
        <w:t xml:space="preserve">the </w:t>
      </w:r>
      <w:r w:rsidR="0089466B">
        <w:rPr>
          <w:rFonts w:ascii="Times New Roman" w:hAnsi="Times New Roman" w:cs="Times New Roman"/>
        </w:rPr>
        <w:t xml:space="preserve">global </w:t>
      </w:r>
      <w:r w:rsidR="005E5E7E">
        <w:rPr>
          <w:rFonts w:ascii="Times New Roman" w:hAnsi="Times New Roman" w:cs="Times New Roman"/>
        </w:rPr>
        <w:t>North</w:t>
      </w:r>
      <w:r w:rsidR="0089466B">
        <w:rPr>
          <w:rFonts w:ascii="Times New Roman" w:hAnsi="Times New Roman" w:cs="Times New Roman"/>
        </w:rPr>
        <w:t xml:space="preserve"> still have a long way ahead </w:t>
      </w:r>
      <w:r>
        <w:rPr>
          <w:rFonts w:ascii="Times New Roman" w:hAnsi="Times New Roman" w:cs="Times New Roman"/>
        </w:rPr>
        <w:t xml:space="preserve">when compared with the </w:t>
      </w:r>
      <w:r w:rsidR="00963FE6">
        <w:rPr>
          <w:rFonts w:ascii="Times New Roman" w:hAnsi="Times New Roman" w:cs="Times New Roman"/>
        </w:rPr>
        <w:t>G</w:t>
      </w:r>
      <w:r>
        <w:rPr>
          <w:rFonts w:ascii="Times New Roman" w:hAnsi="Times New Roman" w:cs="Times New Roman"/>
        </w:rPr>
        <w:t>lobal north</w:t>
      </w:r>
      <w:r w:rsidR="00963FE6">
        <w:rPr>
          <w:rFonts w:ascii="Times New Roman" w:hAnsi="Times New Roman" w:cs="Times New Roman"/>
        </w:rPr>
        <w:t xml:space="preserve"> institutes</w:t>
      </w:r>
      <w:r>
        <w:rPr>
          <w:rFonts w:ascii="Times New Roman" w:hAnsi="Times New Roman" w:cs="Times New Roman"/>
        </w:rPr>
        <w:t xml:space="preserve"> </w:t>
      </w:r>
      <w:r w:rsidR="009716FE">
        <w:rPr>
          <w:rFonts w:ascii="Times New Roman" w:hAnsi="Times New Roman" w:cs="Times New Roman"/>
        </w:rPr>
        <w:t xml:space="preserve">regarding the </w:t>
      </w:r>
      <w:r w:rsidR="00B73993">
        <w:rPr>
          <w:rFonts w:ascii="Times New Roman" w:hAnsi="Times New Roman" w:cs="Times New Roman"/>
        </w:rPr>
        <w:t>number</w:t>
      </w:r>
      <w:r w:rsidR="00963FE6">
        <w:rPr>
          <w:rFonts w:ascii="Times New Roman" w:hAnsi="Times New Roman" w:cs="Times New Roman"/>
        </w:rPr>
        <w:t xml:space="preserve"> of</w:t>
      </w:r>
      <w:r w:rsidR="00B73993">
        <w:rPr>
          <w:rFonts w:ascii="Times New Roman" w:hAnsi="Times New Roman" w:cs="Times New Roman"/>
        </w:rPr>
        <w:t xml:space="preserve"> </w:t>
      </w:r>
      <w:r w:rsidR="00F07E99">
        <w:rPr>
          <w:rFonts w:ascii="Times New Roman" w:hAnsi="Times New Roman" w:cs="Times New Roman"/>
        </w:rPr>
        <w:t>publications</w:t>
      </w:r>
      <w:r w:rsidR="00963FE6">
        <w:rPr>
          <w:rFonts w:ascii="Times New Roman" w:hAnsi="Times New Roman" w:cs="Times New Roman"/>
        </w:rPr>
        <w:t xml:space="preserve"> (in terms of quantity)</w:t>
      </w:r>
      <w:r w:rsidR="0089466B">
        <w:rPr>
          <w:rFonts w:ascii="Times New Roman" w:hAnsi="Times New Roman" w:cs="Times New Roman"/>
        </w:rPr>
        <w:t xml:space="preserve">, and </w:t>
      </w:r>
      <w:r w:rsidR="005B38D3">
        <w:rPr>
          <w:rFonts w:ascii="Times New Roman" w:hAnsi="Times New Roman" w:cs="Times New Roman"/>
        </w:rPr>
        <w:t>different factors can explain thi</w:t>
      </w:r>
      <w:r w:rsidR="009716FE">
        <w:rPr>
          <w:rFonts w:ascii="Times New Roman" w:hAnsi="Times New Roman" w:cs="Times New Roman"/>
        </w:rPr>
        <w:t>s [ref].</w:t>
      </w:r>
      <w:r w:rsidR="0089466B">
        <w:rPr>
          <w:rFonts w:ascii="Times New Roman" w:hAnsi="Times New Roman" w:cs="Times New Roman"/>
        </w:rPr>
        <w:t xml:space="preserve"> However, </w:t>
      </w:r>
      <w:r w:rsidR="00AC0832">
        <w:rPr>
          <w:rFonts w:ascii="Times New Roman" w:hAnsi="Times New Roman" w:cs="Times New Roman"/>
        </w:rPr>
        <w:t>in terms of quality</w:t>
      </w:r>
      <w:r w:rsidR="005B38D3">
        <w:rPr>
          <w:rFonts w:ascii="Times New Roman" w:hAnsi="Times New Roman" w:cs="Times New Roman"/>
        </w:rPr>
        <w:t>,</w:t>
      </w:r>
      <w:r w:rsidR="0089466B">
        <w:rPr>
          <w:rFonts w:ascii="Times New Roman" w:hAnsi="Times New Roman" w:cs="Times New Roman"/>
        </w:rPr>
        <w:t xml:space="preserve"> </w:t>
      </w:r>
      <w:r w:rsidR="00AC0832">
        <w:rPr>
          <w:rFonts w:ascii="Times New Roman" w:hAnsi="Times New Roman" w:cs="Times New Roman"/>
        </w:rPr>
        <w:t>there are</w:t>
      </w:r>
      <w:r w:rsidR="009716FE">
        <w:rPr>
          <w:rFonts w:ascii="Times New Roman" w:hAnsi="Times New Roman" w:cs="Times New Roman"/>
        </w:rPr>
        <w:t xml:space="preserve"> numerous examples of</w:t>
      </w:r>
      <w:r w:rsidR="00AC0832">
        <w:rPr>
          <w:rFonts w:ascii="Times New Roman" w:hAnsi="Times New Roman" w:cs="Times New Roman"/>
        </w:rPr>
        <w:t xml:space="preserve"> </w:t>
      </w:r>
      <w:r w:rsidR="008D699A">
        <w:rPr>
          <w:rFonts w:ascii="Times New Roman" w:hAnsi="Times New Roman" w:cs="Times New Roman"/>
        </w:rPr>
        <w:t>universities</w:t>
      </w:r>
      <w:r w:rsidR="00AC0832">
        <w:rPr>
          <w:rFonts w:ascii="Times New Roman" w:hAnsi="Times New Roman" w:cs="Times New Roman"/>
        </w:rPr>
        <w:t xml:space="preserve"> and research groups </w:t>
      </w:r>
      <w:r w:rsidR="009716FE">
        <w:rPr>
          <w:rFonts w:ascii="Times New Roman" w:hAnsi="Times New Roman" w:cs="Times New Roman"/>
        </w:rPr>
        <w:t xml:space="preserve">of excellence in the Global South </w:t>
      </w:r>
      <w:r w:rsidR="00963FE6">
        <w:rPr>
          <w:rFonts w:ascii="Times New Roman" w:hAnsi="Times New Roman" w:cs="Times New Roman"/>
        </w:rPr>
        <w:t>that</w:t>
      </w:r>
      <w:r w:rsidR="00AC0832">
        <w:rPr>
          <w:rFonts w:ascii="Times New Roman" w:hAnsi="Times New Roman" w:cs="Times New Roman"/>
        </w:rPr>
        <w:t xml:space="preserve"> are a reference </w:t>
      </w:r>
      <w:r w:rsidR="00963FE6">
        <w:rPr>
          <w:rFonts w:ascii="Times New Roman" w:hAnsi="Times New Roman" w:cs="Times New Roman"/>
        </w:rPr>
        <w:t xml:space="preserve">in </w:t>
      </w:r>
      <w:r w:rsidR="009716FE">
        <w:rPr>
          <w:rFonts w:ascii="Times New Roman" w:hAnsi="Times New Roman" w:cs="Times New Roman"/>
        </w:rPr>
        <w:t xml:space="preserve">different </w:t>
      </w:r>
      <w:r w:rsidR="005B38D3">
        <w:rPr>
          <w:rFonts w:ascii="Times New Roman" w:hAnsi="Times New Roman" w:cs="Times New Roman"/>
        </w:rPr>
        <w:t>areas of</w:t>
      </w:r>
      <w:r w:rsidR="00AC0832">
        <w:rPr>
          <w:rFonts w:ascii="Times New Roman" w:hAnsi="Times New Roman" w:cs="Times New Roman"/>
        </w:rPr>
        <w:t xml:space="preserve"> Ecology and Evolution (</w:t>
      </w:r>
      <w:r w:rsidR="008D699A">
        <w:rPr>
          <w:rFonts w:ascii="Times New Roman" w:hAnsi="Times New Roman" w:cs="Times New Roman"/>
        </w:rPr>
        <w:t>to not mention other areas in STEM</w:t>
      </w:r>
      <w:r w:rsidR="00AC0832">
        <w:rPr>
          <w:rFonts w:ascii="Times New Roman" w:hAnsi="Times New Roman" w:cs="Times New Roman"/>
        </w:rPr>
        <w:t>)</w:t>
      </w:r>
      <w:r w:rsidR="00963FE6">
        <w:rPr>
          <w:rFonts w:ascii="Times New Roman" w:hAnsi="Times New Roman" w:cs="Times New Roman"/>
        </w:rPr>
        <w:t>, even struggling with reduced budgets and historical scientific colonialism</w:t>
      </w:r>
      <w:r w:rsidR="00AC0832">
        <w:rPr>
          <w:rFonts w:ascii="Times New Roman" w:hAnsi="Times New Roman" w:cs="Times New Roman"/>
        </w:rPr>
        <w:t xml:space="preserve">. </w:t>
      </w:r>
      <w:r w:rsidR="00DE23F5">
        <w:rPr>
          <w:rFonts w:ascii="Times New Roman" w:hAnsi="Times New Roman" w:cs="Times New Roman"/>
        </w:rPr>
        <w:t xml:space="preserve">Here we showed some simple actions that can dramatically change the </w:t>
      </w:r>
      <w:r w:rsidR="00DE23F5" w:rsidRPr="00F23429">
        <w:rPr>
          <w:rFonts w:ascii="Times New Roman" w:hAnsi="Times New Roman" w:cs="Times New Roman"/>
          <w:i/>
          <w:iCs/>
        </w:rPr>
        <w:t>status quo</w:t>
      </w:r>
      <w:r w:rsidR="00DE23F5">
        <w:rPr>
          <w:rFonts w:ascii="Times New Roman" w:hAnsi="Times New Roman" w:cs="Times New Roman"/>
        </w:rPr>
        <w:t xml:space="preserve"> of scientific knowledge. </w:t>
      </w:r>
      <w:r w:rsidR="00961EA8">
        <w:rPr>
          <w:rFonts w:ascii="Times New Roman" w:hAnsi="Times New Roman" w:cs="Times New Roman"/>
        </w:rPr>
        <w:t>R</w:t>
      </w:r>
      <w:r w:rsidR="00DE23F5">
        <w:rPr>
          <w:rFonts w:ascii="Times New Roman" w:hAnsi="Times New Roman" w:cs="Times New Roman"/>
        </w:rPr>
        <w:t xml:space="preserve">ecognizing </w:t>
      </w:r>
      <w:r w:rsidR="00961EA8">
        <w:rPr>
          <w:rFonts w:ascii="Times New Roman" w:hAnsi="Times New Roman" w:cs="Times New Roman"/>
        </w:rPr>
        <w:t xml:space="preserve">intellectual colonialism practices is the first step, but not enough if the aim of scientific practitioners is </w:t>
      </w:r>
      <w:r w:rsidR="00B05FEA">
        <w:rPr>
          <w:rFonts w:ascii="Times New Roman" w:hAnsi="Times New Roman" w:cs="Times New Roman"/>
        </w:rPr>
        <w:t xml:space="preserve">to </w:t>
      </w:r>
      <w:r w:rsidR="00961EA8">
        <w:rPr>
          <w:rFonts w:ascii="Times New Roman" w:hAnsi="Times New Roman" w:cs="Times New Roman"/>
        </w:rPr>
        <w:t xml:space="preserve">build a truly inclusive environment and reduce inequalities. </w:t>
      </w:r>
      <w:r w:rsidR="00963FE6">
        <w:rPr>
          <w:rFonts w:ascii="Times New Roman" w:hAnsi="Times New Roman" w:cs="Times New Roman"/>
        </w:rPr>
        <w:t xml:space="preserve">We can learn from the great </w:t>
      </w:r>
      <w:r w:rsidR="00B73993">
        <w:rPr>
          <w:rFonts w:ascii="Times New Roman" w:hAnsi="Times New Roman" w:cs="Times New Roman"/>
        </w:rPr>
        <w:t xml:space="preserve">Brazilian educator and philosopher </w:t>
      </w:r>
      <w:r w:rsidR="008D699A">
        <w:rPr>
          <w:rFonts w:ascii="Times New Roman" w:hAnsi="Times New Roman" w:cs="Times New Roman"/>
        </w:rPr>
        <w:t xml:space="preserve">Paulo Freire </w:t>
      </w:r>
      <w:r w:rsidR="00B73993">
        <w:rPr>
          <w:rFonts w:ascii="Times New Roman" w:hAnsi="Times New Roman" w:cs="Times New Roman"/>
        </w:rPr>
        <w:t>that praxis, i.e., “reflection and action upon the world in order to transform it,” is the only way toward a</w:t>
      </w:r>
      <w:r w:rsidR="004B6AE8">
        <w:rPr>
          <w:rFonts w:ascii="Times New Roman" w:hAnsi="Times New Roman" w:cs="Times New Roman"/>
        </w:rPr>
        <w:t xml:space="preserve"> non-oppressive, inclusive</w:t>
      </w:r>
      <w:r w:rsidR="00E309D5">
        <w:rPr>
          <w:rFonts w:ascii="Times New Roman" w:hAnsi="Times New Roman" w:cs="Times New Roman"/>
        </w:rPr>
        <w:t>,</w:t>
      </w:r>
      <w:r w:rsidR="004B6AE8">
        <w:rPr>
          <w:rFonts w:ascii="Times New Roman" w:hAnsi="Times New Roman" w:cs="Times New Roman"/>
        </w:rPr>
        <w:t xml:space="preserve"> and diverse science</w:t>
      </w:r>
      <w:r w:rsidR="00963FE6">
        <w:rPr>
          <w:rFonts w:ascii="Times New Roman" w:hAnsi="Times New Roman" w:cs="Times New Roman"/>
        </w:rPr>
        <w:t>.</w:t>
      </w:r>
      <w:r w:rsidR="00B73993">
        <w:rPr>
          <w:rFonts w:ascii="Times New Roman" w:hAnsi="Times New Roman" w:cs="Times New Roman"/>
        </w:rPr>
        <w:t xml:space="preserve"> </w:t>
      </w:r>
      <w:ins w:id="46" w:author="Gabriel Nakamura" w:date="2023-01-06T11:12:00Z">
        <w:r w:rsidR="00A92FFD">
          <w:rPr>
            <w:rFonts w:ascii="Times New Roman" w:hAnsi="Times New Roman" w:cs="Times New Roman"/>
          </w:rPr>
          <w:t>True c</w:t>
        </w:r>
      </w:ins>
      <w:ins w:id="47" w:author="Gabriel Nakamura" w:date="2023-01-06T11:11:00Z">
        <w:r w:rsidR="00A92FFD">
          <w:rPr>
            <w:rFonts w:ascii="Times New Roman" w:hAnsi="Times New Roman" w:cs="Times New Roman"/>
          </w:rPr>
          <w:t xml:space="preserve">hanges </w:t>
        </w:r>
      </w:ins>
      <w:ins w:id="48" w:author="Gabriel Nakamura" w:date="2023-01-06T11:12:00Z">
        <w:r w:rsidR="00A92FFD">
          <w:rPr>
            <w:rFonts w:ascii="Times New Roman" w:hAnsi="Times New Roman" w:cs="Times New Roman"/>
          </w:rPr>
          <w:t>in an oppressive system can only come from those who have been oppressed (Frei</w:t>
        </w:r>
      </w:ins>
      <w:ins w:id="49" w:author="Gabriel Nakamura" w:date="2023-01-06T11:13:00Z">
        <w:r w:rsidR="00A92FFD">
          <w:rPr>
            <w:rFonts w:ascii="Times New Roman" w:hAnsi="Times New Roman" w:cs="Times New Roman"/>
          </w:rPr>
          <w:t>re, XXXX</w:t>
        </w:r>
      </w:ins>
      <w:ins w:id="50" w:author="Gabriel Nakamura" w:date="2023-01-06T11:12:00Z">
        <w:r w:rsidR="00A92FFD">
          <w:rPr>
            <w:rFonts w:ascii="Times New Roman" w:hAnsi="Times New Roman" w:cs="Times New Roman"/>
          </w:rPr>
          <w:t>)</w:t>
        </w:r>
      </w:ins>
      <w:ins w:id="51" w:author="Gabriel Nakamura" w:date="2023-01-06T11:13:00Z">
        <w:r w:rsidR="00A92FFD">
          <w:rPr>
            <w:rFonts w:ascii="Times New Roman" w:hAnsi="Times New Roman" w:cs="Times New Roman"/>
          </w:rPr>
          <w:t>, but for this</w:t>
        </w:r>
      </w:ins>
      <w:ins w:id="52" w:author="Gabriel Nakamura" w:date="2023-01-06T11:12:00Z">
        <w:r w:rsidR="00A92FFD">
          <w:rPr>
            <w:rFonts w:ascii="Times New Roman" w:hAnsi="Times New Roman" w:cs="Times New Roman"/>
          </w:rPr>
          <w:t xml:space="preserve"> </w:t>
        </w:r>
      </w:ins>
      <w:ins w:id="53" w:author="Gabriel Nakamura" w:date="2023-01-06T11:13:00Z">
        <w:r w:rsidR="00A92FFD">
          <w:rPr>
            <w:rFonts w:ascii="Times New Roman" w:hAnsi="Times New Roman" w:cs="Times New Roman"/>
          </w:rPr>
          <w:t>t</w:t>
        </w:r>
      </w:ins>
      <w:del w:id="54" w:author="Gabriel Nakamura" w:date="2023-01-06T11:13:00Z">
        <w:r w:rsidR="005B38D3" w:rsidDel="00A92FFD">
          <w:rPr>
            <w:rFonts w:ascii="Times New Roman" w:hAnsi="Times New Roman" w:cs="Times New Roman"/>
          </w:rPr>
          <w:delText>T</w:delText>
        </w:r>
      </w:del>
      <w:r w:rsidR="005B38D3">
        <w:rPr>
          <w:rFonts w:ascii="Times New Roman" w:hAnsi="Times New Roman" w:cs="Times New Roman"/>
        </w:rPr>
        <w:t xml:space="preserve">he </w:t>
      </w:r>
      <w:r w:rsidR="00961EA8">
        <w:rPr>
          <w:rFonts w:ascii="Times New Roman" w:hAnsi="Times New Roman" w:cs="Times New Roman"/>
        </w:rPr>
        <w:t>G</w:t>
      </w:r>
      <w:r w:rsidR="005B38D3">
        <w:rPr>
          <w:rFonts w:ascii="Times New Roman" w:hAnsi="Times New Roman" w:cs="Times New Roman"/>
        </w:rPr>
        <w:t xml:space="preserve">lobal south </w:t>
      </w:r>
      <w:del w:id="55" w:author="Gabriel Nakamura" w:date="2023-01-06T11:13:00Z">
        <w:r w:rsidR="005B38D3" w:rsidDel="00A92FFD">
          <w:rPr>
            <w:rFonts w:ascii="Times New Roman" w:hAnsi="Times New Roman" w:cs="Times New Roman"/>
          </w:rPr>
          <w:delText>wants</w:delText>
        </w:r>
        <w:r w:rsidR="00AC0832" w:rsidDel="00A92FFD">
          <w:rPr>
            <w:rFonts w:ascii="Times New Roman" w:hAnsi="Times New Roman" w:cs="Times New Roman"/>
          </w:rPr>
          <w:delText xml:space="preserve"> </w:delText>
        </w:r>
      </w:del>
      <w:ins w:id="56" w:author="Gabriel Nakamura" w:date="2023-01-06T11:13:00Z">
        <w:r w:rsidR="00A92FFD">
          <w:rPr>
            <w:rFonts w:ascii="Times New Roman" w:hAnsi="Times New Roman" w:cs="Times New Roman"/>
          </w:rPr>
          <w:t>needs</w:t>
        </w:r>
        <w:r w:rsidR="00A92FFD">
          <w:rPr>
            <w:rFonts w:ascii="Times New Roman" w:hAnsi="Times New Roman" w:cs="Times New Roman"/>
          </w:rPr>
          <w:t xml:space="preserve"> </w:t>
        </w:r>
      </w:ins>
      <w:r w:rsidR="00F56F0F">
        <w:rPr>
          <w:rFonts w:ascii="Times New Roman" w:hAnsi="Times New Roman" w:cs="Times New Roman"/>
        </w:rPr>
        <w:t xml:space="preserve">a </w:t>
      </w:r>
      <w:r w:rsidR="00AC0832">
        <w:rPr>
          <w:rFonts w:ascii="Times New Roman" w:hAnsi="Times New Roman" w:cs="Times New Roman"/>
        </w:rPr>
        <w:t xml:space="preserve">room </w:t>
      </w:r>
      <w:r w:rsidR="0010356A">
        <w:rPr>
          <w:rFonts w:ascii="Times New Roman" w:hAnsi="Times New Roman" w:cs="Times New Roman"/>
        </w:rPr>
        <w:t>at</w:t>
      </w:r>
      <w:r w:rsidR="0010356A" w:rsidRPr="00335FD4">
        <w:rPr>
          <w:rFonts w:ascii="Times New Roman" w:hAnsi="Times New Roman" w:cs="Times New Roman"/>
        </w:rPr>
        <w:t xml:space="preserve"> the </w:t>
      </w:r>
      <w:r w:rsidR="0010356A">
        <w:rPr>
          <w:rFonts w:ascii="Times New Roman" w:hAnsi="Times New Roman" w:cs="Times New Roman"/>
        </w:rPr>
        <w:t xml:space="preserve">same </w:t>
      </w:r>
      <w:r w:rsidR="00F56F0F">
        <w:rPr>
          <w:rFonts w:ascii="Times New Roman" w:hAnsi="Times New Roman" w:cs="Times New Roman"/>
        </w:rPr>
        <w:t>place</w:t>
      </w:r>
      <w:r w:rsidR="00F56F0F" w:rsidRPr="00335FD4">
        <w:rPr>
          <w:rFonts w:ascii="Times New Roman" w:hAnsi="Times New Roman" w:cs="Times New Roman"/>
        </w:rPr>
        <w:t xml:space="preserve"> </w:t>
      </w:r>
      <w:r w:rsidR="00363778">
        <w:rPr>
          <w:rFonts w:ascii="Times New Roman" w:hAnsi="Times New Roman" w:cs="Times New Roman"/>
        </w:rPr>
        <w:t xml:space="preserve">the </w:t>
      </w:r>
      <w:r w:rsidR="0010356A" w:rsidRPr="00335FD4">
        <w:rPr>
          <w:rFonts w:ascii="Times New Roman" w:hAnsi="Times New Roman" w:cs="Times New Roman"/>
        </w:rPr>
        <w:t xml:space="preserve">global </w:t>
      </w:r>
      <w:r w:rsidR="005E5E7E">
        <w:rPr>
          <w:rFonts w:ascii="Times New Roman" w:hAnsi="Times New Roman" w:cs="Times New Roman"/>
        </w:rPr>
        <w:t>North</w:t>
      </w:r>
      <w:r w:rsidR="00363778">
        <w:rPr>
          <w:rFonts w:ascii="Times New Roman" w:hAnsi="Times New Roman" w:cs="Times New Roman"/>
        </w:rPr>
        <w:t xml:space="preserve"> is at</w:t>
      </w:r>
      <w:r w:rsidR="005B38D3">
        <w:rPr>
          <w:rFonts w:ascii="Times New Roman" w:hAnsi="Times New Roman" w:cs="Times New Roman"/>
        </w:rPr>
        <w:t>.</w:t>
      </w:r>
    </w:p>
    <w:p w14:paraId="520964C3" w14:textId="4D6B627B" w:rsidR="00454E95" w:rsidRDefault="00454E95" w:rsidP="00335FD4">
      <w:pPr>
        <w:spacing w:line="480" w:lineRule="auto"/>
        <w:rPr>
          <w:ins w:id="57" w:author="Gabriel Nakamura" w:date="2022-07-27T10:06:00Z"/>
          <w:rFonts w:ascii="Times New Roman" w:hAnsi="Times New Roman" w:cs="Times New Roman"/>
        </w:rPr>
      </w:pPr>
    </w:p>
    <w:p w14:paraId="2BADFA20" w14:textId="0311F1A9" w:rsidR="00454E95" w:rsidRDefault="00454E95" w:rsidP="00335FD4">
      <w:pPr>
        <w:spacing w:line="480" w:lineRule="auto"/>
        <w:rPr>
          <w:ins w:id="58" w:author="Gabriel Nakamura" w:date="2022-07-27T10:06:00Z"/>
          <w:rFonts w:ascii="Times New Roman" w:hAnsi="Times New Roman" w:cs="Times New Roman"/>
        </w:rPr>
      </w:pPr>
      <w:ins w:id="59" w:author="Gabriel Nakamura" w:date="2022-07-27T10:06:00Z">
        <w:r>
          <w:rPr>
            <w:rFonts w:ascii="Times New Roman" w:hAnsi="Times New Roman" w:cs="Times New Roman"/>
          </w:rPr>
          <w:t>References</w:t>
        </w:r>
      </w:ins>
    </w:p>
    <w:p w14:paraId="0BAD4169" w14:textId="77777777" w:rsidR="00454E95" w:rsidRPr="00454E95" w:rsidRDefault="00454E95" w:rsidP="00454E95">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454E95">
        <w:rPr>
          <w:rFonts w:ascii="Times New Roman" w:hAnsi="Times New Roman" w:cs="Times New Roman"/>
        </w:rPr>
        <w:t>1.</w:t>
      </w:r>
      <w:r w:rsidRPr="00454E95">
        <w:rPr>
          <w:rFonts w:ascii="Times New Roman" w:hAnsi="Times New Roman" w:cs="Times New Roman"/>
        </w:rPr>
        <w:tab/>
        <w:t xml:space="preserve">Trisos, C. H., Auerbach, J. &amp; Katti, M. Decoloniality and anti-oppressive practices for a more ethical ecology. </w:t>
      </w:r>
      <w:r w:rsidRPr="00454E95">
        <w:rPr>
          <w:rFonts w:ascii="Times New Roman" w:hAnsi="Times New Roman" w:cs="Times New Roman"/>
          <w:i/>
          <w:iCs/>
        </w:rPr>
        <w:t>Nature Ecology &amp; Evolution</w:t>
      </w:r>
      <w:r w:rsidRPr="00454E95">
        <w:rPr>
          <w:rFonts w:ascii="Times New Roman" w:hAnsi="Times New Roman" w:cs="Times New Roman"/>
        </w:rPr>
        <w:t xml:space="preserve"> (2021) doi:10.1038/s41559-021-01460-w.</w:t>
      </w:r>
    </w:p>
    <w:p w14:paraId="62709F2F" w14:textId="31053EE4" w:rsidR="00454E95" w:rsidRPr="00335FD4" w:rsidRDefault="00454E95" w:rsidP="00335FD4">
      <w:pPr>
        <w:spacing w:line="480" w:lineRule="auto"/>
        <w:rPr>
          <w:rFonts w:ascii="Times New Roman" w:hAnsi="Times New Roman" w:cs="Times New Roman"/>
        </w:rPr>
      </w:pPr>
      <w:r>
        <w:rPr>
          <w:rFonts w:ascii="Times New Roman" w:hAnsi="Times New Roman" w:cs="Times New Roman"/>
        </w:rPr>
        <w:fldChar w:fldCharType="end"/>
      </w:r>
    </w:p>
    <w:sectPr w:rsidR="00454E95" w:rsidRPr="00335FD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José Alexandre Diniz FIlho" w:date="2022-08-10T16:09:00Z" w:initials="JADF">
    <w:p w14:paraId="7525E95F" w14:textId="77777777" w:rsidR="00441618" w:rsidRDefault="00441618" w:rsidP="00ED717E">
      <w:pPr>
        <w:pStyle w:val="CommentText"/>
      </w:pPr>
      <w:r>
        <w:rPr>
          <w:rStyle w:val="CommentReference"/>
        </w:rPr>
        <w:annotationRef/>
      </w:r>
      <w:r>
        <w:t>Aqui tem uma questão não só de instituições (pq. ai depende de politicas de imigração etc, e a gente pode querer ficar por aqui mesmo...), mas algo mais geral em termos de participação. Por exemplo, inclusão no corpo editorial das revistas importantes, etc.</w:t>
      </w:r>
    </w:p>
  </w:comment>
  <w:comment w:id="11" w:author="José Alexandre Diniz FIlho" w:date="2022-08-10T16:10:00Z" w:initials="JADF">
    <w:p w14:paraId="655BBBC1" w14:textId="77777777" w:rsidR="0029242E" w:rsidRDefault="0029242E" w:rsidP="00E3395B">
      <w:pPr>
        <w:pStyle w:val="CommentText"/>
      </w:pPr>
      <w:r>
        <w:rPr>
          <w:rStyle w:val="CommentReference"/>
        </w:rPr>
        <w:annotationRef/>
      </w:r>
      <w:r>
        <w:t>Vi que aparece depois, entendi...</w:t>
      </w:r>
    </w:p>
  </w:comment>
  <w:comment w:id="16" w:author="José Alexandre Diniz FIlho" w:date="2022-08-10T16:11:00Z" w:initials="JADF">
    <w:p w14:paraId="4C2FD6AC" w14:textId="77777777" w:rsidR="0029242E" w:rsidRDefault="0029242E" w:rsidP="002F395B">
      <w:pPr>
        <w:pStyle w:val="CommentText"/>
      </w:pPr>
      <w:r>
        <w:rPr>
          <w:rStyle w:val="CommentReference"/>
        </w:rPr>
        <w:annotationRef/>
      </w:r>
      <w:r>
        <w:t>In a meeting, congress?</w:t>
      </w:r>
    </w:p>
  </w:comment>
  <w:comment w:id="26" w:author="José Alexandre Diniz FIlho" w:date="2022-08-10T16:13:00Z" w:initials="JADF">
    <w:p w14:paraId="7BB805B2" w14:textId="77777777" w:rsidR="0029242E" w:rsidRDefault="0029242E" w:rsidP="00F26724">
      <w:pPr>
        <w:pStyle w:val="CommentText"/>
      </w:pPr>
      <w:r>
        <w:rPr>
          <w:rStyle w:val="CommentReference"/>
        </w:rPr>
        <w:annotationRef/>
      </w:r>
      <w:r>
        <w:t>Legal, não sabia...imporrtante mesmo, concordo!</w:t>
      </w:r>
    </w:p>
  </w:comment>
  <w:comment w:id="28" w:author="José Alexandre Diniz FIlho" w:date="2022-08-10T16:17:00Z" w:initials="JADF">
    <w:p w14:paraId="591E642B" w14:textId="77777777" w:rsidR="0029242E" w:rsidRDefault="0029242E">
      <w:pPr>
        <w:pStyle w:val="CommentText"/>
      </w:pPr>
      <w:r>
        <w:rPr>
          <w:rStyle w:val="CommentReference"/>
        </w:rPr>
        <w:annotationRef/>
      </w:r>
      <w:r>
        <w:t>Sabemos que existe bem esse componente, com certeza (acabei de ver um caso desse). Talvez possa discutir mais coisas aqui. Por um lado, tem um componente sociologico geral, em termos de citaçao. Como a literatura é enorme, termina que a gente cita mais quem a gente conhece ou lembra, por amizade mesmo, e ai termina que tem uma "autocorrelação" aqui e aparece um efeito "norte-norte". Não seria por "discriminação" em si, mas por um efeito de estrutura.</w:t>
      </w:r>
    </w:p>
    <w:p w14:paraId="7DF5B449" w14:textId="77777777" w:rsidR="0029242E" w:rsidRDefault="0029242E">
      <w:pPr>
        <w:pStyle w:val="CommentText"/>
      </w:pPr>
    </w:p>
    <w:p w14:paraId="56125F96" w14:textId="77777777" w:rsidR="0029242E" w:rsidRDefault="0029242E">
      <w:pPr>
        <w:pStyle w:val="CommentText"/>
      </w:pPr>
      <w:r>
        <w:t>Por outro lado, temos um possivel efeito de discriminação mesmo, de achar que o trabalho do pessoal do Sul não é confiável. Não sei se tem algum trabalho tentando desdobrar esses efeitos,mas seria uma idéia...</w:t>
      </w:r>
    </w:p>
    <w:p w14:paraId="19E9DC21" w14:textId="77777777" w:rsidR="0029242E" w:rsidRDefault="0029242E">
      <w:pPr>
        <w:pStyle w:val="CommentText"/>
      </w:pPr>
    </w:p>
    <w:p w14:paraId="473EB0A4" w14:textId="77777777" w:rsidR="0029242E" w:rsidRDefault="0029242E" w:rsidP="00B94FCD">
      <w:pPr>
        <w:pStyle w:val="CommentText"/>
      </w:pPr>
      <w:r>
        <w:t>Por exemplo, se o pessoal do Sul tende a publicar em revistas menos conhecidas ou com menor impacto, isso poderia reforçar o componente de estrutura sem ser por discriminação. Mas, por exemplo, nesse caso recente que te falei a pessoa não cita os artigos meus e do Hortal que estão no Ann.Review e na TREE, então é foda..</w:t>
      </w:r>
    </w:p>
  </w:comment>
  <w:comment w:id="29" w:author="José Alexandre Diniz FIlho" w:date="2022-08-10T16:18:00Z" w:initials="JADF">
    <w:p w14:paraId="2DB5A2F4" w14:textId="77777777" w:rsidR="0029242E" w:rsidRDefault="0029242E" w:rsidP="0014096D">
      <w:pPr>
        <w:pStyle w:val="CommentText"/>
      </w:pPr>
      <w:r>
        <w:rPr>
          <w:rStyle w:val="CommentReference"/>
        </w:rPr>
        <w:annotationRef/>
      </w:r>
      <w:r>
        <w:t>Ah, quando a gente fala do Norte-Norte, tem subefeitos ai. Por exemplo, o Hortal meio que reclama às vezes da discriminação em relação aos espanhois e portugueses. Então, é norte, mas é meio subrepresentado tb...Talvez o efeito seja mais anglôfono, não sei tb...Mas enfim, talvez lá em cima possa falar rapidamente algo nessa direção.</w:t>
      </w:r>
    </w:p>
  </w:comment>
  <w:comment w:id="33" w:author="Gabriel Nakamura" w:date="2023-01-06T11:24:00Z" w:initials="GN">
    <w:p w14:paraId="051ECAE0" w14:textId="77777777" w:rsidR="00097EE4" w:rsidRDefault="00097EE4" w:rsidP="00062EEC">
      <w:r>
        <w:rPr>
          <w:rStyle w:val="CommentReference"/>
        </w:rPr>
        <w:annotationRef/>
      </w:r>
      <w:r>
        <w:rPr>
          <w:sz w:val="20"/>
          <w:szCs w:val="20"/>
        </w:rPr>
        <w:t>In case of some extra room, develop better this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25E95F" w15:done="0"/>
  <w15:commentEx w15:paraId="655BBBC1" w15:paraIdParent="7525E95F" w15:done="0"/>
  <w15:commentEx w15:paraId="4C2FD6AC" w15:done="0"/>
  <w15:commentEx w15:paraId="7BB805B2" w15:done="0"/>
  <w15:commentEx w15:paraId="473EB0A4" w15:done="0"/>
  <w15:commentEx w15:paraId="2DB5A2F4" w15:paraIdParent="473EB0A4" w15:done="0"/>
  <w15:commentEx w15:paraId="051ECA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56A6" w16cex:dateUtc="2022-08-10T19:09:00Z"/>
  <w16cex:commentExtensible w16cex:durableId="269E56E8" w16cex:dateUtc="2022-08-10T19:10:00Z"/>
  <w16cex:commentExtensible w16cex:durableId="269E5749" w16cex:dateUtc="2022-08-10T19:11:00Z"/>
  <w16cex:commentExtensible w16cex:durableId="269E5791" w16cex:dateUtc="2022-08-10T19:13:00Z"/>
  <w16cex:commentExtensible w16cex:durableId="269E587D" w16cex:dateUtc="2022-08-10T19:17:00Z"/>
  <w16cex:commentExtensible w16cex:durableId="269E58CD" w16cex:dateUtc="2022-08-10T19:18:00Z"/>
  <w16cex:commentExtensible w16cex:durableId="2762837F" w16cex:dateUtc="2023-01-06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25E95F" w16cid:durableId="269E56A6"/>
  <w16cid:commentId w16cid:paraId="655BBBC1" w16cid:durableId="269E56E8"/>
  <w16cid:commentId w16cid:paraId="4C2FD6AC" w16cid:durableId="269E5749"/>
  <w16cid:commentId w16cid:paraId="7BB805B2" w16cid:durableId="269E5791"/>
  <w16cid:commentId w16cid:paraId="473EB0A4" w16cid:durableId="269E587D"/>
  <w16cid:commentId w16cid:paraId="2DB5A2F4" w16cid:durableId="269E58CD"/>
  <w16cid:commentId w16cid:paraId="051ECAE0" w16cid:durableId="276283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57852" w14:textId="77777777" w:rsidR="00AC1E98" w:rsidRDefault="00AC1E98" w:rsidP="00B90B48">
      <w:r>
        <w:separator/>
      </w:r>
    </w:p>
  </w:endnote>
  <w:endnote w:type="continuationSeparator" w:id="0">
    <w:p w14:paraId="30EFBFF1" w14:textId="77777777" w:rsidR="00AC1E98" w:rsidRDefault="00AC1E98" w:rsidP="00B9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66E87" w14:textId="77777777" w:rsidR="00AC1E98" w:rsidRDefault="00AC1E98" w:rsidP="00B90B48">
      <w:r>
        <w:separator/>
      </w:r>
    </w:p>
  </w:footnote>
  <w:footnote w:type="continuationSeparator" w:id="0">
    <w:p w14:paraId="34B9838C" w14:textId="77777777" w:rsidR="00AC1E98" w:rsidRDefault="00AC1E98" w:rsidP="00B90B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é Alexandre Diniz FIlho">
    <w15:presenceInfo w15:providerId="Windows Live" w15:userId="83a135a3d90dfd79"/>
  </w15:person>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NrQwNTc2NzY0sTRW0lEKTi0uzszPAykwrAUAZkyaQywAAAA="/>
  </w:docVars>
  <w:rsids>
    <w:rsidRoot w:val="00534B24"/>
    <w:rsid w:val="00061C3A"/>
    <w:rsid w:val="00092054"/>
    <w:rsid w:val="00097EE4"/>
    <w:rsid w:val="000C4037"/>
    <w:rsid w:val="000C75F2"/>
    <w:rsid w:val="000E0801"/>
    <w:rsid w:val="000E4F90"/>
    <w:rsid w:val="0010356A"/>
    <w:rsid w:val="00132902"/>
    <w:rsid w:val="00147546"/>
    <w:rsid w:val="00150D8E"/>
    <w:rsid w:val="001853BA"/>
    <w:rsid w:val="0019387C"/>
    <w:rsid w:val="001940D3"/>
    <w:rsid w:val="001E11CE"/>
    <w:rsid w:val="0020284A"/>
    <w:rsid w:val="00266A56"/>
    <w:rsid w:val="002770EF"/>
    <w:rsid w:val="0029242E"/>
    <w:rsid w:val="002F52B7"/>
    <w:rsid w:val="00335FD4"/>
    <w:rsid w:val="00363778"/>
    <w:rsid w:val="00385E2B"/>
    <w:rsid w:val="00407CA8"/>
    <w:rsid w:val="004134BC"/>
    <w:rsid w:val="004138FB"/>
    <w:rsid w:val="00420B5F"/>
    <w:rsid w:val="00431FDA"/>
    <w:rsid w:val="00441618"/>
    <w:rsid w:val="00454E95"/>
    <w:rsid w:val="00455E00"/>
    <w:rsid w:val="004668F0"/>
    <w:rsid w:val="004A59FA"/>
    <w:rsid w:val="004B0740"/>
    <w:rsid w:val="004B185B"/>
    <w:rsid w:val="004B6AE8"/>
    <w:rsid w:val="004E6376"/>
    <w:rsid w:val="00534B24"/>
    <w:rsid w:val="00595FE9"/>
    <w:rsid w:val="005A1037"/>
    <w:rsid w:val="005A1B7F"/>
    <w:rsid w:val="005A7DB6"/>
    <w:rsid w:val="005B38D3"/>
    <w:rsid w:val="005B498A"/>
    <w:rsid w:val="005D6954"/>
    <w:rsid w:val="005E3480"/>
    <w:rsid w:val="005E5E7E"/>
    <w:rsid w:val="005F3B8C"/>
    <w:rsid w:val="00625EA4"/>
    <w:rsid w:val="00666983"/>
    <w:rsid w:val="0067448A"/>
    <w:rsid w:val="006B3C2A"/>
    <w:rsid w:val="006D23B1"/>
    <w:rsid w:val="006D3BD0"/>
    <w:rsid w:val="007458EA"/>
    <w:rsid w:val="00747C21"/>
    <w:rsid w:val="00781D4C"/>
    <w:rsid w:val="0078223D"/>
    <w:rsid w:val="007A28A6"/>
    <w:rsid w:val="007F08F1"/>
    <w:rsid w:val="007F1278"/>
    <w:rsid w:val="00817911"/>
    <w:rsid w:val="00835E14"/>
    <w:rsid w:val="00867608"/>
    <w:rsid w:val="008713B6"/>
    <w:rsid w:val="0089466B"/>
    <w:rsid w:val="008A56CE"/>
    <w:rsid w:val="008D699A"/>
    <w:rsid w:val="008F1E6B"/>
    <w:rsid w:val="00961EA8"/>
    <w:rsid w:val="00963FE6"/>
    <w:rsid w:val="009716FE"/>
    <w:rsid w:val="00976912"/>
    <w:rsid w:val="0098020A"/>
    <w:rsid w:val="009812D3"/>
    <w:rsid w:val="009F1CAF"/>
    <w:rsid w:val="00A00ED5"/>
    <w:rsid w:val="00A41FA2"/>
    <w:rsid w:val="00A521BE"/>
    <w:rsid w:val="00A63F49"/>
    <w:rsid w:val="00A92FFD"/>
    <w:rsid w:val="00AC0832"/>
    <w:rsid w:val="00AC1E98"/>
    <w:rsid w:val="00B05FEA"/>
    <w:rsid w:val="00B57595"/>
    <w:rsid w:val="00B73993"/>
    <w:rsid w:val="00B90B48"/>
    <w:rsid w:val="00B970C4"/>
    <w:rsid w:val="00C22AFA"/>
    <w:rsid w:val="00C55296"/>
    <w:rsid w:val="00C72728"/>
    <w:rsid w:val="00CC681A"/>
    <w:rsid w:val="00CC7673"/>
    <w:rsid w:val="00CD7428"/>
    <w:rsid w:val="00D10ED7"/>
    <w:rsid w:val="00D349E5"/>
    <w:rsid w:val="00D720FF"/>
    <w:rsid w:val="00DD743C"/>
    <w:rsid w:val="00DE23F5"/>
    <w:rsid w:val="00E309D5"/>
    <w:rsid w:val="00E47F41"/>
    <w:rsid w:val="00E52060"/>
    <w:rsid w:val="00E72B88"/>
    <w:rsid w:val="00E91CA6"/>
    <w:rsid w:val="00E951F6"/>
    <w:rsid w:val="00EE177B"/>
    <w:rsid w:val="00EE303E"/>
    <w:rsid w:val="00F07E99"/>
    <w:rsid w:val="00F1710E"/>
    <w:rsid w:val="00F23429"/>
    <w:rsid w:val="00F56F0F"/>
    <w:rsid w:val="00F613F5"/>
    <w:rsid w:val="00F71CF6"/>
    <w:rsid w:val="00FC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46A4"/>
  <w15:chartTrackingRefBased/>
  <w15:docId w15:val="{71494A21-D1D6-E84D-8593-9B697F4B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B48"/>
    <w:pPr>
      <w:tabs>
        <w:tab w:val="center" w:pos="4680"/>
        <w:tab w:val="right" w:pos="9360"/>
      </w:tabs>
    </w:pPr>
  </w:style>
  <w:style w:type="character" w:customStyle="1" w:styleId="HeaderChar">
    <w:name w:val="Header Char"/>
    <w:basedOn w:val="DefaultParagraphFont"/>
    <w:link w:val="Header"/>
    <w:uiPriority w:val="99"/>
    <w:rsid w:val="00B90B48"/>
  </w:style>
  <w:style w:type="paragraph" w:styleId="Footer">
    <w:name w:val="footer"/>
    <w:basedOn w:val="Normal"/>
    <w:link w:val="FooterChar"/>
    <w:uiPriority w:val="99"/>
    <w:unhideWhenUsed/>
    <w:rsid w:val="00B90B48"/>
    <w:pPr>
      <w:tabs>
        <w:tab w:val="center" w:pos="4680"/>
        <w:tab w:val="right" w:pos="9360"/>
      </w:tabs>
    </w:pPr>
  </w:style>
  <w:style w:type="character" w:customStyle="1" w:styleId="FooterChar">
    <w:name w:val="Footer Char"/>
    <w:basedOn w:val="DefaultParagraphFont"/>
    <w:link w:val="Footer"/>
    <w:uiPriority w:val="99"/>
    <w:rsid w:val="00B90B48"/>
  </w:style>
  <w:style w:type="character" w:styleId="CommentReference">
    <w:name w:val="annotation reference"/>
    <w:basedOn w:val="DefaultParagraphFont"/>
    <w:uiPriority w:val="99"/>
    <w:semiHidden/>
    <w:unhideWhenUsed/>
    <w:rsid w:val="000C4037"/>
    <w:rPr>
      <w:sz w:val="16"/>
      <w:szCs w:val="16"/>
    </w:rPr>
  </w:style>
  <w:style w:type="paragraph" w:styleId="CommentText">
    <w:name w:val="annotation text"/>
    <w:basedOn w:val="Normal"/>
    <w:link w:val="CommentTextChar"/>
    <w:uiPriority w:val="99"/>
    <w:unhideWhenUsed/>
    <w:rsid w:val="000C4037"/>
    <w:rPr>
      <w:sz w:val="20"/>
      <w:szCs w:val="20"/>
    </w:rPr>
  </w:style>
  <w:style w:type="character" w:customStyle="1" w:styleId="CommentTextChar">
    <w:name w:val="Comment Text Char"/>
    <w:basedOn w:val="DefaultParagraphFont"/>
    <w:link w:val="CommentText"/>
    <w:uiPriority w:val="99"/>
    <w:rsid w:val="000C4037"/>
    <w:rPr>
      <w:sz w:val="20"/>
      <w:szCs w:val="20"/>
    </w:rPr>
  </w:style>
  <w:style w:type="paragraph" w:styleId="CommentSubject">
    <w:name w:val="annotation subject"/>
    <w:basedOn w:val="CommentText"/>
    <w:next w:val="CommentText"/>
    <w:link w:val="CommentSubjectChar"/>
    <w:uiPriority w:val="99"/>
    <w:semiHidden/>
    <w:unhideWhenUsed/>
    <w:rsid w:val="000C4037"/>
    <w:rPr>
      <w:b/>
      <w:bCs/>
    </w:rPr>
  </w:style>
  <w:style w:type="character" w:customStyle="1" w:styleId="CommentSubjectChar">
    <w:name w:val="Comment Subject Char"/>
    <w:basedOn w:val="CommentTextChar"/>
    <w:link w:val="CommentSubject"/>
    <w:uiPriority w:val="99"/>
    <w:semiHidden/>
    <w:rsid w:val="000C4037"/>
    <w:rPr>
      <w:b/>
      <w:bCs/>
      <w:sz w:val="20"/>
      <w:szCs w:val="20"/>
    </w:rPr>
  </w:style>
  <w:style w:type="paragraph" w:styleId="Revision">
    <w:name w:val="Revision"/>
    <w:hidden/>
    <w:uiPriority w:val="99"/>
    <w:semiHidden/>
    <w:rsid w:val="00E47F41"/>
  </w:style>
  <w:style w:type="paragraph" w:styleId="Bibliography">
    <w:name w:val="Bibliography"/>
    <w:basedOn w:val="Normal"/>
    <w:next w:val="Normal"/>
    <w:uiPriority w:val="37"/>
    <w:unhideWhenUsed/>
    <w:rsid w:val="00454E95"/>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0CF4C-F9E8-2F48-9D78-C5C3CBA80CEE}">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5</Pages>
  <Words>1657</Words>
  <Characters>9451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10</cp:revision>
  <dcterms:created xsi:type="dcterms:W3CDTF">2023-01-06T14:16:00Z</dcterms:created>
  <dcterms:modified xsi:type="dcterms:W3CDTF">2023-01-06T14:24:00Z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id="23olQINJ"/&gt;&lt;style id="http://www.zotero.org/styles/nature" hasBibliography="1" bibliographyStyleHasBeenSet="1"/&gt;&lt;prefs&gt;&lt;pref name="fieldType" value="Field"/&gt;&lt;/prefs&gt;&lt;/data&gt;</vt:lpwstr>
  </property>
  <property fmtid="{D5CDD505-2E9C-101B-9397-08002B2CF9AE}" pid="3" name="grammarly_documentId">
    <vt:lpwstr>documentId_4457</vt:lpwstr>
  </property>
  <property fmtid="{D5CDD505-2E9C-101B-9397-08002B2CF9AE}" pid="4" name="grammarly_documentContext">
    <vt:lpwstr>{"goals":[],"domain":"general","emotions":[],"dialect":"american"}</vt:lpwstr>
  </property>
</Properties>
</file>